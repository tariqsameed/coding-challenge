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5A0FA" w14:textId="77777777" w:rsidR="00C60552" w:rsidRDefault="00C60552"/>
    <w:p w14:paraId="45DBA376" w14:textId="4B28C8A1" w:rsidR="00AA2EDA" w:rsidRDefault="00702655">
      <w:r w:rsidRPr="00702655">
        <w:rPr>
          <w:noProof/>
        </w:rPr>
        <w:drawing>
          <wp:inline distT="0" distB="0" distL="0" distR="0" wp14:anchorId="46470432" wp14:editId="7DB6924A">
            <wp:extent cx="5731510" cy="1995170"/>
            <wp:effectExtent l="0" t="0" r="2540" b="5080"/>
            <wp:docPr id="1071246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46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92CC" w14:textId="77777777" w:rsidR="00C60552" w:rsidRDefault="00C60552"/>
    <w:p w14:paraId="7F0E7CA1" w14:textId="7C11968A" w:rsidR="00C60552" w:rsidRDefault="00C60552">
      <w:pPr>
        <w:rPr>
          <w:lang w:val="en-US"/>
        </w:rPr>
      </w:pPr>
      <w:r>
        <w:rPr>
          <w:lang w:val="en-US"/>
        </w:rPr>
        <w:t xml:space="preserve">Dear Davis, </w:t>
      </w:r>
    </w:p>
    <w:p w14:paraId="44AE3CE3" w14:textId="299C78FC" w:rsidR="00C60552" w:rsidRDefault="00C60552">
      <w:pPr>
        <w:rPr>
          <w:lang w:val="en-US"/>
        </w:rPr>
      </w:pPr>
      <w:r>
        <w:rPr>
          <w:lang w:val="en-US"/>
        </w:rPr>
        <w:t xml:space="preserve">Thanks for writing the letter and seeking advice for the course selection at the University of Passau. I am glad to know that you have finally made plans to attend the university of your choice. </w:t>
      </w:r>
    </w:p>
    <w:p w14:paraId="2CA896F7" w14:textId="0C2F247B" w:rsidR="00C60552" w:rsidRDefault="00C60552">
      <w:pPr>
        <w:rPr>
          <w:lang w:val="en-US"/>
        </w:rPr>
      </w:pPr>
      <w:del w:id="0" w:author="Moaz Uddin" w:date="2023-08-20T14:33:00Z">
        <w:r w:rsidDel="00516FAA">
          <w:rPr>
            <w:lang w:val="en-US"/>
          </w:rPr>
          <w:delText>While studying at the University of Passau</w:delText>
        </w:r>
      </w:del>
      <w:r>
        <w:rPr>
          <w:lang w:val="en-US"/>
        </w:rPr>
        <w:t xml:space="preserve">, I enrolled </w:t>
      </w:r>
      <w:del w:id="1" w:author="Moaz Uddin" w:date="2023-08-20T14:33:00Z">
        <w:r w:rsidDel="00516FAA">
          <w:rPr>
            <w:lang w:val="en-US"/>
          </w:rPr>
          <w:delText xml:space="preserve">myself </w:delText>
        </w:r>
      </w:del>
      <w:r>
        <w:rPr>
          <w:lang w:val="en-US"/>
        </w:rPr>
        <w:t xml:space="preserve">in the Information and Communication program </w:t>
      </w:r>
      <w:ins w:id="2" w:author="Moaz Uddin" w:date="2023-08-20T14:33:00Z">
        <w:r w:rsidR="00516FAA">
          <w:rPr>
            <w:lang w:val="en-US"/>
          </w:rPr>
          <w:t>at the University of Passau</w:t>
        </w:r>
        <w:r w:rsidR="00516FAA">
          <w:rPr>
            <w:lang w:val="en-US"/>
          </w:rPr>
          <w:t xml:space="preserve">, </w:t>
        </w:r>
      </w:ins>
      <w:r>
        <w:rPr>
          <w:lang w:val="en-US"/>
        </w:rPr>
        <w:t xml:space="preserve">which consists of courses related to software engineering, </w:t>
      </w:r>
      <w:ins w:id="3" w:author="Moaz Uddin" w:date="2023-08-20T14:33:00Z">
        <w:r w:rsidR="00516FAA">
          <w:rPr>
            <w:lang w:val="en-US"/>
          </w:rPr>
          <w:t>g</w:t>
        </w:r>
      </w:ins>
      <w:del w:id="4" w:author="Moaz Uddin" w:date="2023-08-20T14:33:00Z">
        <w:r w:rsidDel="00516FAA">
          <w:rPr>
            <w:lang w:val="en-US"/>
          </w:rPr>
          <w:delText>G</w:delText>
        </w:r>
      </w:del>
      <w:r>
        <w:rPr>
          <w:lang w:val="en-US"/>
        </w:rPr>
        <w:t xml:space="preserve">ame development, and machine learning. All these courses involved mathematical computation, logical thinking, and regex expression that prepare </w:t>
      </w:r>
      <w:del w:id="5" w:author="Moaz Uddin" w:date="2023-08-20T14:34:00Z">
        <w:r w:rsidDel="00516FAA">
          <w:rPr>
            <w:lang w:val="en-US"/>
          </w:rPr>
          <w:delText xml:space="preserve">you </w:delText>
        </w:r>
      </w:del>
      <w:ins w:id="6" w:author="Moaz Uddin" w:date="2023-08-20T14:34:00Z">
        <w:r w:rsidR="00516FAA">
          <w:rPr>
            <w:lang w:val="en-US"/>
          </w:rPr>
          <w:t>graduates</w:t>
        </w:r>
        <w:r w:rsidR="00516FAA">
          <w:rPr>
            <w:lang w:val="en-US"/>
          </w:rPr>
          <w:t xml:space="preserve"> </w:t>
        </w:r>
      </w:ins>
      <w:r>
        <w:rPr>
          <w:lang w:val="en-US"/>
        </w:rPr>
        <w:t xml:space="preserve">for the technical industry around the globe. </w:t>
      </w:r>
    </w:p>
    <w:p w14:paraId="3265E793" w14:textId="1E76B60B" w:rsidR="00C60552" w:rsidRDefault="00C60552">
      <w:pPr>
        <w:rPr>
          <w:lang w:val="en-US"/>
        </w:rPr>
      </w:pPr>
      <w:r>
        <w:rPr>
          <w:lang w:val="en-US"/>
        </w:rPr>
        <w:t xml:space="preserve">The campus is located ten kilometers north of Swabi near the </w:t>
      </w:r>
      <w:proofErr w:type="spellStart"/>
      <w:r>
        <w:rPr>
          <w:lang w:val="en-US"/>
        </w:rPr>
        <w:t>Tarbela</w:t>
      </w:r>
      <w:proofErr w:type="spellEnd"/>
      <w:r>
        <w:rPr>
          <w:lang w:val="en-US"/>
        </w:rPr>
        <w:t xml:space="preserve"> Dam</w:t>
      </w:r>
      <w:ins w:id="7" w:author="Moaz Uddin" w:date="2023-08-20T14:34:00Z">
        <w:r w:rsidR="00516FAA">
          <w:rPr>
            <w:lang w:val="en-US"/>
          </w:rPr>
          <w:t>,</w:t>
        </w:r>
      </w:ins>
      <w:r>
        <w:rPr>
          <w:lang w:val="en-US"/>
        </w:rPr>
        <w:t xml:space="preserve"> surrounded by small towns</w:t>
      </w:r>
      <w:ins w:id="8" w:author="Moaz Uddin" w:date="2023-08-20T14:34:00Z">
        <w:r w:rsidR="00516FAA">
          <w:rPr>
            <w:lang w:val="en-US"/>
          </w:rPr>
          <w:t>,</w:t>
        </w:r>
      </w:ins>
      <w:r>
        <w:rPr>
          <w:lang w:val="en-US"/>
        </w:rPr>
        <w:t xml:space="preserve"> and has </w:t>
      </w:r>
      <w:del w:id="9" w:author="Moaz Uddin" w:date="2023-08-20T14:34:00Z">
        <w:r w:rsidDel="00516FAA">
          <w:rPr>
            <w:lang w:val="en-US"/>
          </w:rPr>
          <w:delText>facilities related to sports, extra-curricular societies, and hiking</w:delText>
        </w:r>
      </w:del>
      <w:ins w:id="10" w:author="Moaz Uddin" w:date="2023-08-20T14:34:00Z">
        <w:r w:rsidR="00516FAA">
          <w:rPr>
            <w:lang w:val="en-US"/>
          </w:rPr>
          <w:t>sports, extra-curricular societies, and hiking facilities</w:t>
        </w:r>
      </w:ins>
      <w:r>
        <w:rPr>
          <w:lang w:val="en-US"/>
        </w:rPr>
        <w:t xml:space="preserve">. In addition, the </w:t>
      </w:r>
      <w:del w:id="11" w:author="Moaz Uddin" w:date="2023-08-20T14:35:00Z">
        <w:r w:rsidDel="00516FAA">
          <w:rPr>
            <w:lang w:val="en-US"/>
          </w:rPr>
          <w:delText>research faculty of the universi</w:delText>
        </w:r>
      </w:del>
      <w:ins w:id="12" w:author="Moaz Uddin" w:date="2023-08-20T14:35:00Z">
        <w:r w:rsidR="00516FAA">
          <w:rPr>
            <w:lang w:val="en-US"/>
          </w:rPr>
          <w:t>university's research facul</w:t>
        </w:r>
      </w:ins>
      <w:r>
        <w:rPr>
          <w:lang w:val="en-US"/>
        </w:rPr>
        <w:t xml:space="preserve">ty graduated from the top ten universities of the world and trained in well-equipped </w:t>
      </w:r>
      <w:r w:rsidR="00C61390">
        <w:rPr>
          <w:lang w:val="en-US"/>
        </w:rPr>
        <w:t>labs</w:t>
      </w:r>
      <w:r>
        <w:rPr>
          <w:lang w:val="en-US"/>
        </w:rPr>
        <w:t xml:space="preserve">. </w:t>
      </w:r>
    </w:p>
    <w:p w14:paraId="25BB00F7" w14:textId="6589C28B" w:rsidR="00AD377B" w:rsidRDefault="00AD377B">
      <w:pPr>
        <w:rPr>
          <w:lang w:val="en-US"/>
        </w:rPr>
      </w:pPr>
      <w:del w:id="13" w:author="Moaz Uddin" w:date="2023-08-20T14:35:00Z">
        <w:r w:rsidDel="00516FAA">
          <w:rPr>
            <w:lang w:val="en-US"/>
          </w:rPr>
          <w:delText>Presently, y</w:delText>
        </w:r>
      </w:del>
      <w:ins w:id="14" w:author="Moaz Uddin" w:date="2023-08-20T14:35:00Z">
        <w:r w:rsidR="00516FAA">
          <w:rPr>
            <w:lang w:val="en-US"/>
          </w:rPr>
          <w:t>Y</w:t>
        </w:r>
      </w:ins>
      <w:r>
        <w:rPr>
          <w:lang w:val="en-US"/>
        </w:rPr>
        <w:t xml:space="preserve">ou </w:t>
      </w:r>
      <w:del w:id="15" w:author="Moaz Uddin" w:date="2023-08-20T14:35:00Z">
        <w:r w:rsidDel="00516FAA">
          <w:rPr>
            <w:lang w:val="en-US"/>
          </w:rPr>
          <w:delText xml:space="preserve">have to </w:delText>
        </w:r>
      </w:del>
      <w:ins w:id="16" w:author="Moaz Uddin" w:date="2023-08-20T14:35:00Z">
        <w:r w:rsidR="00516FAA">
          <w:rPr>
            <w:lang w:val="en-US"/>
          </w:rPr>
          <w:t xml:space="preserve">should </w:t>
        </w:r>
      </w:ins>
      <w:r>
        <w:rPr>
          <w:lang w:val="en-US"/>
        </w:rPr>
        <w:t xml:space="preserve">register yourself for the entrance examination at the University of Passau online and submit the fees via bank transfer. You must </w:t>
      </w:r>
      <w:del w:id="17" w:author="Moaz Uddin" w:date="2023-08-20T14:35:00Z">
        <w:r w:rsidDel="00516FAA">
          <w:rPr>
            <w:lang w:val="en-US"/>
          </w:rPr>
          <w:delText xml:space="preserve">have to </w:delText>
        </w:r>
      </w:del>
      <w:r>
        <w:rPr>
          <w:lang w:val="en-US"/>
        </w:rPr>
        <w:t xml:space="preserve">score at least sixty-five percent in the entrance to secure a seat in the university. </w:t>
      </w:r>
    </w:p>
    <w:p w14:paraId="23073F4E" w14:textId="4858F0D3" w:rsidR="00AD377B" w:rsidRDefault="00AD377B">
      <w:pPr>
        <w:rPr>
          <w:lang w:val="en-US"/>
        </w:rPr>
      </w:pPr>
      <w:r>
        <w:rPr>
          <w:lang w:val="en-US"/>
        </w:rPr>
        <w:t xml:space="preserve">If you need any further information regarding the university and entrance examination. Just write me an email.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8F6B426" w14:textId="7A891B50" w:rsidR="00AD377B" w:rsidRDefault="00AD377B">
      <w:pPr>
        <w:rPr>
          <w:lang w:val="en-US"/>
        </w:rPr>
      </w:pPr>
      <w:commentRangeStart w:id="18"/>
      <w:r>
        <w:rPr>
          <w:lang w:val="en-US"/>
        </w:rPr>
        <w:t>Warm Wishes</w:t>
      </w:r>
    </w:p>
    <w:p w14:paraId="41EEE74C" w14:textId="78E9B33C" w:rsidR="00AD377B" w:rsidRDefault="00AD377B">
      <w:pPr>
        <w:rPr>
          <w:lang w:val="en-US"/>
        </w:rPr>
      </w:pPr>
      <w:r>
        <w:rPr>
          <w:lang w:val="en-US"/>
        </w:rPr>
        <w:t xml:space="preserve">Sameed Tariq. </w:t>
      </w:r>
      <w:commentRangeEnd w:id="18"/>
      <w:r w:rsidR="00516FAA">
        <w:rPr>
          <w:rStyle w:val="CommentReference"/>
        </w:rPr>
        <w:commentReference w:id="18"/>
      </w:r>
    </w:p>
    <w:p w14:paraId="7CED0DB3" w14:textId="361A3048" w:rsidR="00AD377B" w:rsidRDefault="00AD377B">
      <w:pPr>
        <w:rPr>
          <w:lang w:val="en-US"/>
        </w:rPr>
      </w:pPr>
      <w:r>
        <w:rPr>
          <w:lang w:val="en-US"/>
        </w:rPr>
        <w:t xml:space="preserve"> </w:t>
      </w:r>
    </w:p>
    <w:p w14:paraId="6BBD76F7" w14:textId="77777777" w:rsidR="008240D9" w:rsidRDefault="008240D9">
      <w:pPr>
        <w:rPr>
          <w:lang w:val="en-US"/>
        </w:rPr>
      </w:pPr>
    </w:p>
    <w:p w14:paraId="666910B6" w14:textId="77777777" w:rsidR="008240D9" w:rsidRDefault="008240D9">
      <w:pPr>
        <w:rPr>
          <w:lang w:val="en-US"/>
        </w:rPr>
      </w:pPr>
    </w:p>
    <w:p w14:paraId="5C5DBA1B" w14:textId="77777777" w:rsidR="008240D9" w:rsidRDefault="008240D9">
      <w:pPr>
        <w:rPr>
          <w:lang w:val="en-US"/>
        </w:rPr>
      </w:pPr>
    </w:p>
    <w:p w14:paraId="73352A2F" w14:textId="77777777" w:rsidR="008240D9" w:rsidRDefault="008240D9">
      <w:pPr>
        <w:rPr>
          <w:lang w:val="en-US"/>
        </w:rPr>
      </w:pPr>
    </w:p>
    <w:p w14:paraId="76488889" w14:textId="77777777" w:rsidR="008240D9" w:rsidRDefault="008240D9">
      <w:pPr>
        <w:rPr>
          <w:lang w:val="en-US"/>
        </w:rPr>
      </w:pPr>
    </w:p>
    <w:p w14:paraId="38C9E82A" w14:textId="694679EF" w:rsidR="008240D9" w:rsidRDefault="008240D9">
      <w:pPr>
        <w:rPr>
          <w:lang w:val="en-US"/>
        </w:rPr>
      </w:pPr>
    </w:p>
    <w:p w14:paraId="2D46BC96" w14:textId="4843744A" w:rsidR="00C61390" w:rsidRDefault="00C61390">
      <w:pPr>
        <w:rPr>
          <w:lang w:val="en-US"/>
        </w:rPr>
      </w:pPr>
      <w:r w:rsidRPr="00C61390">
        <w:rPr>
          <w:noProof/>
          <w:lang w:val="en-US"/>
        </w:rPr>
        <w:drawing>
          <wp:inline distT="0" distB="0" distL="0" distR="0" wp14:anchorId="5ED12069" wp14:editId="7DFFE64B">
            <wp:extent cx="5731510" cy="1845945"/>
            <wp:effectExtent l="0" t="0" r="2540" b="1905"/>
            <wp:docPr id="186857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739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768E" w14:textId="4657D57D" w:rsidR="00C61390" w:rsidRDefault="00175BAB">
      <w:pPr>
        <w:rPr>
          <w:lang w:val="en-US"/>
        </w:rPr>
      </w:pPr>
      <w:r>
        <w:rPr>
          <w:lang w:val="en-US"/>
        </w:rPr>
        <w:t xml:space="preserve">In the modern world, the community spends a great deal of wealth on touring </w:t>
      </w:r>
      <w:r w:rsidR="00394322">
        <w:rPr>
          <w:lang w:val="en-US"/>
        </w:rPr>
        <w:t>historical places</w:t>
      </w:r>
      <w:r>
        <w:rPr>
          <w:lang w:val="en-US"/>
        </w:rPr>
        <w:t xml:space="preserve"> on holidays. This essay will discuss why individuals prefer to pick their own country for tourism rather than traveling abroad. I agree with the opinion of the essay and will outline the reason behind growing domestic tourism. </w:t>
      </w:r>
    </w:p>
    <w:p w14:paraId="406C212B" w14:textId="4E1BFF2F" w:rsidR="00394322" w:rsidRDefault="00394322">
      <w:pPr>
        <w:rPr>
          <w:lang w:val="en-US"/>
        </w:rPr>
      </w:pPr>
      <w:r>
        <w:rPr>
          <w:lang w:val="en-US"/>
        </w:rPr>
        <w:t>As an initial point, domestic tourism will be a more affordable option for people to travel across the country as jet fuel prices are constantly increasing which results in a high fare for international travel. For instance, Pakistan developed the Karakoram Highway to connect the Himalayas and the Salt Range for tourism by road</w:t>
      </w:r>
      <w:ins w:id="19" w:author="Moaz Uddin" w:date="2023-08-20T14:36:00Z">
        <w:r w:rsidR="00516FAA">
          <w:rPr>
            <w:lang w:val="en-US"/>
          </w:rPr>
          <w:t>,</w:t>
        </w:r>
      </w:ins>
      <w:r>
        <w:rPr>
          <w:lang w:val="en-US"/>
        </w:rPr>
        <w:t xml:space="preserve"> which is </w:t>
      </w:r>
      <w:del w:id="20" w:author="Moaz Uddin" w:date="2023-08-20T14:36:00Z">
        <w:r w:rsidDel="00516FAA">
          <w:rPr>
            <w:lang w:val="en-US"/>
          </w:rPr>
          <w:delText xml:space="preserve">quite </w:delText>
        </w:r>
      </w:del>
      <w:ins w:id="21" w:author="Moaz Uddin" w:date="2023-08-20T14:36:00Z">
        <w:r w:rsidR="00516FAA">
          <w:rPr>
            <w:lang w:val="en-US"/>
          </w:rPr>
          <w:t>relatively</w:t>
        </w:r>
        <w:r w:rsidR="00516FAA">
          <w:rPr>
            <w:lang w:val="en-US"/>
          </w:rPr>
          <w:t xml:space="preserve"> </w:t>
        </w:r>
      </w:ins>
      <w:r>
        <w:rPr>
          <w:lang w:val="en-US"/>
        </w:rPr>
        <w:t xml:space="preserve">cheaper than traveling internationally by air. Traveling by road offers unique experiences such as waterfalls, pine forests, dams, and valleys. </w:t>
      </w:r>
    </w:p>
    <w:p w14:paraId="6CE9C4E4" w14:textId="27CA33F2" w:rsidR="00394322" w:rsidRDefault="00394322">
      <w:pPr>
        <w:rPr>
          <w:lang w:val="en-US"/>
        </w:rPr>
      </w:pPr>
      <w:r>
        <w:rPr>
          <w:lang w:val="en-US"/>
        </w:rPr>
        <w:t xml:space="preserve">Secondly, touring the local places </w:t>
      </w:r>
      <w:r w:rsidR="00002E95">
        <w:rPr>
          <w:lang w:val="en-US"/>
        </w:rPr>
        <w:t>on</w:t>
      </w:r>
      <w:r>
        <w:rPr>
          <w:lang w:val="en-US"/>
        </w:rPr>
        <w:t xml:space="preserve"> vacations boost</w:t>
      </w:r>
      <w:ins w:id="22" w:author="Moaz Uddin" w:date="2023-08-20T14:37:00Z">
        <w:r w:rsidR="00516FAA">
          <w:rPr>
            <w:lang w:val="en-US"/>
          </w:rPr>
          <w:t>s</w:t>
        </w:r>
      </w:ins>
      <w:r>
        <w:rPr>
          <w:lang w:val="en-US"/>
        </w:rPr>
        <w:t xml:space="preserve"> the local </w:t>
      </w:r>
      <w:r w:rsidR="00002E95">
        <w:rPr>
          <w:lang w:val="en-US"/>
        </w:rPr>
        <w:t xml:space="preserve">economy of the region. It supports the food industry, hotels, agriculture, and markets and </w:t>
      </w:r>
      <w:del w:id="23" w:author="Moaz Uddin" w:date="2023-08-20T14:37:00Z">
        <w:r w:rsidR="00002E95" w:rsidDel="00516FAA">
          <w:rPr>
            <w:lang w:val="en-US"/>
          </w:rPr>
          <w:delText>has a positive impact on</w:delText>
        </w:r>
      </w:del>
      <w:ins w:id="24" w:author="Moaz Uddin" w:date="2023-08-20T14:37:00Z">
        <w:r w:rsidR="00516FAA">
          <w:rPr>
            <w:lang w:val="en-US"/>
          </w:rPr>
          <w:t>positively impacts</w:t>
        </w:r>
      </w:ins>
      <w:r w:rsidR="00002E95">
        <w:rPr>
          <w:lang w:val="en-US"/>
        </w:rPr>
        <w:t xml:space="preserve"> the region by increasing the employment rate. </w:t>
      </w:r>
      <w:commentRangeStart w:id="25"/>
      <w:del w:id="26" w:author="Moaz Uddin" w:date="2023-08-20T14:37:00Z">
        <w:r w:rsidR="00002E95" w:rsidDel="00516FAA">
          <w:rPr>
            <w:lang w:val="en-US"/>
          </w:rPr>
          <w:delText xml:space="preserve">To illustrate, </w:delText>
        </w:r>
      </w:del>
      <w:commentRangeEnd w:id="25"/>
      <w:r w:rsidR="00516FAA">
        <w:rPr>
          <w:rStyle w:val="CommentReference"/>
        </w:rPr>
        <w:commentReference w:id="25"/>
      </w:r>
      <w:del w:id="27" w:author="Moaz Uddin" w:date="2023-08-20T14:37:00Z">
        <w:r w:rsidR="00002E95" w:rsidDel="00516FAA">
          <w:rPr>
            <w:lang w:val="en-US"/>
          </w:rPr>
          <w:delText>t</w:delText>
        </w:r>
      </w:del>
      <w:ins w:id="28" w:author="Moaz Uddin" w:date="2023-08-20T14:37:00Z">
        <w:r w:rsidR="00516FAA">
          <w:rPr>
            <w:lang w:val="en-US"/>
          </w:rPr>
          <w:t>T</w:t>
        </w:r>
      </w:ins>
      <w:r w:rsidR="00002E95">
        <w:rPr>
          <w:lang w:val="en-US"/>
        </w:rPr>
        <w:t>he United Nations report states that Pakistan’s Tourism Industry shows a growth of nine percent in 2023</w:t>
      </w:r>
      <w:ins w:id="29" w:author="Moaz Uddin" w:date="2023-08-20T14:37:00Z">
        <w:r w:rsidR="00516FAA">
          <w:rPr>
            <w:lang w:val="en-US"/>
          </w:rPr>
          <w:t>,</w:t>
        </w:r>
      </w:ins>
      <w:r w:rsidR="00002E95">
        <w:rPr>
          <w:lang w:val="en-US"/>
        </w:rPr>
        <w:t xml:space="preserve"> contributing indirectly to the economy of the country. </w:t>
      </w:r>
    </w:p>
    <w:p w14:paraId="72ECDE0B" w14:textId="6C563A7C" w:rsidR="00002E95" w:rsidRDefault="00002E95">
      <w:pPr>
        <w:rPr>
          <w:lang w:val="en-US"/>
        </w:rPr>
      </w:pPr>
      <w:proofErr w:type="gramStart"/>
      <w:r>
        <w:rPr>
          <w:lang w:val="en-US"/>
        </w:rPr>
        <w:t>Last but not least</w:t>
      </w:r>
      <w:proofErr w:type="gramEnd"/>
      <w:r>
        <w:rPr>
          <w:lang w:val="en-US"/>
        </w:rPr>
        <w:t xml:space="preserve">, domestic tourism benefits society </w:t>
      </w:r>
      <w:del w:id="30" w:author="Moaz Uddin" w:date="2023-08-20T14:38:00Z">
        <w:r w:rsidDel="00516FAA">
          <w:rPr>
            <w:lang w:val="en-US"/>
          </w:rPr>
          <w:delText xml:space="preserve">by learning </w:delText>
        </w:r>
      </w:del>
      <w:ins w:id="31" w:author="Moaz Uddin" w:date="2023-08-20T14:38:00Z">
        <w:r w:rsidR="00516FAA">
          <w:rPr>
            <w:lang w:val="en-US"/>
          </w:rPr>
          <w:t xml:space="preserve">as tourists from other parts of the country learn </w:t>
        </w:r>
      </w:ins>
      <w:r>
        <w:rPr>
          <w:lang w:val="en-US"/>
        </w:rPr>
        <w:t xml:space="preserve">different languages, cultures, and traditions by engaging </w:t>
      </w:r>
      <w:del w:id="32" w:author="Moaz Uddin" w:date="2023-08-20T14:38:00Z">
        <w:r w:rsidDel="00516FAA">
          <w:rPr>
            <w:lang w:val="en-US"/>
          </w:rPr>
          <w:delText xml:space="preserve">in </w:delText>
        </w:r>
      </w:del>
      <w:ins w:id="33" w:author="Moaz Uddin" w:date="2023-08-20T14:38:00Z">
        <w:r w:rsidR="00516FAA">
          <w:rPr>
            <w:lang w:val="en-US"/>
          </w:rPr>
          <w:t xml:space="preserve">with local </w:t>
        </w:r>
      </w:ins>
      <w:r>
        <w:rPr>
          <w:lang w:val="en-US"/>
        </w:rPr>
        <w:t>communities</w:t>
      </w:r>
      <w:del w:id="34" w:author="Moaz Uddin" w:date="2023-08-20T14:38:00Z">
        <w:r w:rsidDel="00516FAA">
          <w:rPr>
            <w:lang w:val="en-US"/>
          </w:rPr>
          <w:delText xml:space="preserve"> of various regions</w:delText>
        </w:r>
      </w:del>
      <w:r>
        <w:rPr>
          <w:lang w:val="en-US"/>
        </w:rPr>
        <w:t xml:space="preserve">. </w:t>
      </w:r>
      <w:del w:id="35" w:author="Moaz Uddin" w:date="2023-08-20T14:38:00Z">
        <w:r w:rsidDel="00516FAA">
          <w:rPr>
            <w:lang w:val="en-US"/>
          </w:rPr>
          <w:delText xml:space="preserve">It </w:delText>
        </w:r>
      </w:del>
      <w:ins w:id="36" w:author="Moaz Uddin" w:date="2023-08-20T14:38:00Z">
        <w:r w:rsidR="00516FAA">
          <w:rPr>
            <w:lang w:val="en-US"/>
          </w:rPr>
          <w:t>This</w:t>
        </w:r>
        <w:r w:rsidR="00516FAA">
          <w:rPr>
            <w:lang w:val="en-US"/>
          </w:rPr>
          <w:t xml:space="preserve"> </w:t>
        </w:r>
      </w:ins>
      <w:r>
        <w:rPr>
          <w:lang w:val="en-US"/>
        </w:rPr>
        <w:t xml:space="preserve">assists society in forming social bonds among the </w:t>
      </w:r>
      <w:proofErr w:type="gramStart"/>
      <w:r>
        <w:rPr>
          <w:lang w:val="en-US"/>
        </w:rPr>
        <w:t>people</w:t>
      </w:r>
      <w:proofErr w:type="gramEnd"/>
      <w:r>
        <w:rPr>
          <w:lang w:val="en-US"/>
        </w:rPr>
        <w:t xml:space="preserve"> bringing pride and unity. For Example, Pakistan Tourism Development Corporation initiated a cultural exchange program among tourists to learn and adapt to the culture </w:t>
      </w:r>
      <w:r w:rsidR="00FF776A">
        <w:rPr>
          <w:lang w:val="en-US"/>
        </w:rPr>
        <w:t xml:space="preserve">and traditions to preserve the identity of the region. </w:t>
      </w:r>
    </w:p>
    <w:p w14:paraId="7CFEB356" w14:textId="3500F6B5" w:rsidR="00FF776A" w:rsidRDefault="00FF776A">
      <w:pPr>
        <w:rPr>
          <w:lang w:val="en-US"/>
        </w:rPr>
      </w:pPr>
      <w:r>
        <w:rPr>
          <w:lang w:val="en-US"/>
        </w:rPr>
        <w:t xml:space="preserve">In conclusion, travelers who are visiting their own country on </w:t>
      </w:r>
      <w:r w:rsidR="0067073B">
        <w:rPr>
          <w:lang w:val="en-US"/>
        </w:rPr>
        <w:t xml:space="preserve">holiday contribute to the local economy, culture, and traditions. I strongly believe that boosting local tourism promotes the development of the area and is quite better than traveling abroad which offers a similar experience at a low travelling </w:t>
      </w:r>
      <w:commentRangeStart w:id="37"/>
      <w:r w:rsidR="0067073B">
        <w:rPr>
          <w:lang w:val="en-US"/>
        </w:rPr>
        <w:t>cost</w:t>
      </w:r>
      <w:commentRangeEnd w:id="37"/>
      <w:r w:rsidR="00516FAA">
        <w:rPr>
          <w:rStyle w:val="CommentReference"/>
        </w:rPr>
        <w:commentReference w:id="37"/>
      </w:r>
      <w:r w:rsidR="0067073B">
        <w:rPr>
          <w:lang w:val="en-US"/>
        </w:rPr>
        <w:t xml:space="preserve">. </w:t>
      </w:r>
    </w:p>
    <w:p w14:paraId="624A3D9F" w14:textId="77777777" w:rsidR="00394322" w:rsidRDefault="00394322">
      <w:pPr>
        <w:rPr>
          <w:lang w:val="en-US"/>
        </w:rPr>
      </w:pPr>
    </w:p>
    <w:p w14:paraId="33BB267E" w14:textId="77777777" w:rsidR="00175BAB" w:rsidRDefault="00175BAB">
      <w:pPr>
        <w:rPr>
          <w:lang w:val="en-US"/>
        </w:rPr>
      </w:pPr>
    </w:p>
    <w:p w14:paraId="497EC12A" w14:textId="77777777" w:rsidR="00C61390" w:rsidRPr="00C60552" w:rsidRDefault="00C61390">
      <w:pPr>
        <w:rPr>
          <w:lang w:val="en-US"/>
        </w:rPr>
      </w:pPr>
    </w:p>
    <w:sectPr w:rsidR="00C61390" w:rsidRPr="00C60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Moaz Uddin" w:date="2023-08-20T14:35:00Z" w:initials="MU">
    <w:p w14:paraId="3C14DABB" w14:textId="77777777" w:rsidR="00516FAA" w:rsidRDefault="00516FAA" w:rsidP="00E6462D">
      <w:pPr>
        <w:pStyle w:val="CommentText"/>
      </w:pPr>
      <w:r>
        <w:rPr>
          <w:rStyle w:val="CommentReference"/>
        </w:rPr>
        <w:annotationRef/>
      </w:r>
      <w:r>
        <w:t>Keep these on the left side</w:t>
      </w:r>
    </w:p>
  </w:comment>
  <w:comment w:id="25" w:author="Moaz Uddin" w:date="2023-08-20T14:37:00Z" w:initials="MU">
    <w:p w14:paraId="778A6043" w14:textId="77777777" w:rsidR="00516FAA" w:rsidRDefault="00516FAA" w:rsidP="00B46783">
      <w:pPr>
        <w:pStyle w:val="CommentText"/>
      </w:pPr>
      <w:r>
        <w:rPr>
          <w:rStyle w:val="CommentReference"/>
        </w:rPr>
        <w:annotationRef/>
      </w:r>
      <w:r>
        <w:t>No need to begin this sentence like this. Just be direct.</w:t>
      </w:r>
    </w:p>
  </w:comment>
  <w:comment w:id="37" w:author="Moaz Uddin" w:date="2023-08-20T14:39:00Z" w:initials="MU">
    <w:p w14:paraId="7BD907F7" w14:textId="77777777" w:rsidR="00516FAA" w:rsidRDefault="00516FAA" w:rsidP="00E4438F">
      <w:pPr>
        <w:pStyle w:val="CommentText"/>
      </w:pPr>
      <w:r>
        <w:rPr>
          <w:rStyle w:val="CommentReference"/>
        </w:rPr>
        <w:annotationRef/>
      </w:r>
      <w:r>
        <w:t>Great essay!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14DABB" w15:done="0"/>
  <w15:commentEx w15:paraId="778A6043" w15:done="0"/>
  <w15:commentEx w15:paraId="7BD907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8CA34E" w16cex:dateUtc="2023-08-20T19:35:00Z"/>
  <w16cex:commentExtensible w16cex:durableId="288CA3C3" w16cex:dateUtc="2023-08-20T19:37:00Z"/>
  <w16cex:commentExtensible w16cex:durableId="288CA429" w16cex:dateUtc="2023-08-20T19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14DABB" w16cid:durableId="288CA34E"/>
  <w16cid:commentId w16cid:paraId="778A6043" w16cid:durableId="288CA3C3"/>
  <w16cid:commentId w16cid:paraId="7BD907F7" w16cid:durableId="288CA4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2433A"/>
    <w:multiLevelType w:val="multilevel"/>
    <w:tmpl w:val="A876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80262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az Uddin">
    <w15:presenceInfo w15:providerId="AD" w15:userId="S::MUddin@gpisd.net::9a32f9c6-83ae-4a3e-ba50-41c6bbdf60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wNjY1tTQzsrA0N7dQ0lEKTi0uzszPAykwrAUAl6SaviwAAAA="/>
  </w:docVars>
  <w:rsids>
    <w:rsidRoot w:val="00702655"/>
    <w:rsid w:val="00002E95"/>
    <w:rsid w:val="00175BAB"/>
    <w:rsid w:val="00394322"/>
    <w:rsid w:val="00516FAA"/>
    <w:rsid w:val="0067073B"/>
    <w:rsid w:val="00702655"/>
    <w:rsid w:val="008240D9"/>
    <w:rsid w:val="00A764BD"/>
    <w:rsid w:val="00AA2EDA"/>
    <w:rsid w:val="00AD377B"/>
    <w:rsid w:val="00C24544"/>
    <w:rsid w:val="00C60552"/>
    <w:rsid w:val="00C61390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9BFC"/>
  <w15:docId w15:val="{F9284893-1063-45E0-80F3-50D342CF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40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40D9"/>
    <w:rPr>
      <w:rFonts w:ascii="Times New Roman" w:eastAsia="Times New Roman" w:hAnsi="Times New Roman" w:cs="Times New Roman"/>
      <w:b/>
      <w:bCs/>
      <w:kern w:val="0"/>
      <w:sz w:val="27"/>
      <w:szCs w:val="27"/>
      <w:lang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2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Strong">
    <w:name w:val="Strong"/>
    <w:basedOn w:val="DefaultParagraphFont"/>
    <w:uiPriority w:val="22"/>
    <w:qFormat/>
    <w:rsid w:val="008240D9"/>
    <w:rPr>
      <w:b/>
      <w:bCs/>
    </w:rPr>
  </w:style>
  <w:style w:type="paragraph" w:styleId="Revision">
    <w:name w:val="Revision"/>
    <w:hidden/>
    <w:uiPriority w:val="99"/>
    <w:semiHidden/>
    <w:rsid w:val="00516FA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16F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6F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6F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F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Sameed Tariq</dc:creator>
  <cp:keywords/>
  <dc:description/>
  <cp:lastModifiedBy>Moaz Uddin</cp:lastModifiedBy>
  <cp:revision>3</cp:revision>
  <dcterms:created xsi:type="dcterms:W3CDTF">2023-08-09T11:21:00Z</dcterms:created>
  <dcterms:modified xsi:type="dcterms:W3CDTF">2023-08-20T19:39:00Z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a21a82b2-d7d6-4e22-9880-4453b1344e83</vt:lpwstr>
  </property>
</Properties>
</file>