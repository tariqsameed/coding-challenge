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5E4C" w14:textId="572DFA13" w:rsidR="00AA2EDA" w:rsidRDefault="00985411">
      <w:r w:rsidRPr="00985411">
        <w:rPr>
          <w:noProof/>
        </w:rPr>
        <w:drawing>
          <wp:inline distT="0" distB="0" distL="0" distR="0" wp14:anchorId="19DF8F75" wp14:editId="28D06D95">
            <wp:extent cx="5731510" cy="2183130"/>
            <wp:effectExtent l="0" t="0" r="2540" b="7620"/>
            <wp:docPr id="61187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74312" name=""/>
                    <pic:cNvPicPr/>
                  </pic:nvPicPr>
                  <pic:blipFill>
                    <a:blip r:embed="rId4"/>
                    <a:stretch>
                      <a:fillRect/>
                    </a:stretch>
                  </pic:blipFill>
                  <pic:spPr>
                    <a:xfrm>
                      <a:off x="0" y="0"/>
                      <a:ext cx="5731510" cy="2183130"/>
                    </a:xfrm>
                    <a:prstGeom prst="rect">
                      <a:avLst/>
                    </a:prstGeom>
                  </pic:spPr>
                </pic:pic>
              </a:graphicData>
            </a:graphic>
          </wp:inline>
        </w:drawing>
      </w:r>
    </w:p>
    <w:p w14:paraId="6DCEB4E3" w14:textId="01366CAB" w:rsidR="00985411" w:rsidRDefault="00985411">
      <w:pPr>
        <w:rPr>
          <w:lang w:val="en-US"/>
        </w:rPr>
      </w:pPr>
      <w:r>
        <w:rPr>
          <w:lang w:val="en-US"/>
        </w:rPr>
        <w:t xml:space="preserve">Dear Davis, </w:t>
      </w:r>
    </w:p>
    <w:p w14:paraId="3D0E24D4" w14:textId="4337AFF9" w:rsidR="00985411" w:rsidRDefault="00985411">
      <w:pPr>
        <w:rPr>
          <w:lang w:val="en-US"/>
        </w:rPr>
      </w:pPr>
      <w:r>
        <w:rPr>
          <w:lang w:val="en-US"/>
        </w:rPr>
        <w:t xml:space="preserve">I am writing this letter in response to the advertisement </w:t>
      </w:r>
      <w:commentRangeStart w:id="0"/>
      <w:del w:id="1" w:author="Moaz Uddin" w:date="2023-08-20T14:43:00Z">
        <w:r w:rsidDel="00265AC0">
          <w:rPr>
            <w:lang w:val="en-US"/>
          </w:rPr>
          <w:delText xml:space="preserve">by the young couple </w:delText>
        </w:r>
      </w:del>
      <w:ins w:id="2" w:author="Moaz Uddin" w:date="2023-08-20T14:43:00Z">
        <w:r w:rsidR="00265AC0">
          <w:rPr>
            <w:lang w:val="en-US"/>
          </w:rPr>
          <w:t xml:space="preserve">you put up, asking for someone </w:t>
        </w:r>
      </w:ins>
      <w:r>
        <w:rPr>
          <w:lang w:val="en-US"/>
        </w:rPr>
        <w:t xml:space="preserve">to </w:t>
      </w:r>
      <w:del w:id="3" w:author="Moaz Uddin" w:date="2023-08-20T14:43:00Z">
        <w:r w:rsidDel="00265AC0">
          <w:rPr>
            <w:lang w:val="en-US"/>
          </w:rPr>
          <w:delText xml:space="preserve">tuition </w:delText>
        </w:r>
      </w:del>
      <w:ins w:id="4" w:author="Moaz Uddin" w:date="2023-08-20T14:43:00Z">
        <w:r w:rsidR="00265AC0">
          <w:rPr>
            <w:lang w:val="en-US"/>
          </w:rPr>
          <w:t xml:space="preserve">tutor your children </w:t>
        </w:r>
      </w:ins>
      <w:del w:id="5" w:author="Moaz Uddin" w:date="2023-08-20T14:43:00Z">
        <w:r w:rsidDel="00265AC0">
          <w:rPr>
            <w:lang w:val="en-US"/>
          </w:rPr>
          <w:delText xml:space="preserve">the language course </w:delText>
        </w:r>
        <w:r w:rsidR="006A5605" w:rsidDel="00265AC0">
          <w:rPr>
            <w:lang w:val="en-US"/>
          </w:rPr>
          <w:delText>for</w:delText>
        </w:r>
        <w:r w:rsidDel="00265AC0">
          <w:rPr>
            <w:lang w:val="en-US"/>
          </w:rPr>
          <w:delText xml:space="preserve"> </w:delText>
        </w:r>
        <w:r w:rsidR="006A5605" w:rsidDel="00265AC0">
          <w:rPr>
            <w:lang w:val="en-US"/>
          </w:rPr>
          <w:delText>the</w:delText>
        </w:r>
        <w:r w:rsidDel="00265AC0">
          <w:rPr>
            <w:lang w:val="en-US"/>
          </w:rPr>
          <w:delText xml:space="preserve"> children for one year</w:delText>
        </w:r>
      </w:del>
      <w:ins w:id="6" w:author="Moaz Uddin" w:date="2023-08-20T14:43:00Z">
        <w:r w:rsidR="00265AC0">
          <w:rPr>
            <w:lang w:val="en-US"/>
          </w:rPr>
          <w:t>in Urdu</w:t>
        </w:r>
      </w:ins>
      <w:commentRangeEnd w:id="0"/>
      <w:ins w:id="7" w:author="Moaz Uddin" w:date="2023-08-20T14:45:00Z">
        <w:r w:rsidR="00265AC0">
          <w:rPr>
            <w:rStyle w:val="CommentReference"/>
          </w:rPr>
          <w:commentReference w:id="0"/>
        </w:r>
      </w:ins>
      <w:r>
        <w:rPr>
          <w:lang w:val="en-US"/>
        </w:rPr>
        <w:t>. Presently, my designation is a research assistant in the foreign language department at the University of Passau.</w:t>
      </w:r>
    </w:p>
    <w:p w14:paraId="5FC43C24" w14:textId="6867112E" w:rsidR="00985411" w:rsidRDefault="00985411">
      <w:pPr>
        <w:rPr>
          <w:lang w:val="en-US"/>
        </w:rPr>
      </w:pPr>
      <w:r>
        <w:rPr>
          <w:lang w:val="en-US"/>
        </w:rPr>
        <w:t xml:space="preserve">I enrolled as a Ph.D. student at the University of Passau and worked with a </w:t>
      </w:r>
      <w:proofErr w:type="gramStart"/>
      <w:r>
        <w:rPr>
          <w:lang w:val="en-US"/>
        </w:rPr>
        <w:t>Professor</w:t>
      </w:r>
      <w:proofErr w:type="gramEnd"/>
      <w:r>
        <w:rPr>
          <w:lang w:val="en-US"/>
        </w:rPr>
        <w:t xml:space="preserve"> on how to train students at a young age to adapt to multiple languages. Furthermore, I gained experience </w:t>
      </w:r>
      <w:r w:rsidR="006A5605">
        <w:rPr>
          <w:lang w:val="en-US"/>
        </w:rPr>
        <w:t xml:space="preserve">teaching adolescents to grab </w:t>
      </w:r>
      <w:r>
        <w:rPr>
          <w:lang w:val="en-US"/>
        </w:rPr>
        <w:t xml:space="preserve">vocabulary from movies and radio for more than five years. </w:t>
      </w:r>
    </w:p>
    <w:p w14:paraId="5965CDF6" w14:textId="4C82F5A6" w:rsidR="00985411" w:rsidRDefault="00985411">
      <w:pPr>
        <w:rPr>
          <w:lang w:val="en-US"/>
        </w:rPr>
      </w:pPr>
      <w:r>
        <w:rPr>
          <w:lang w:val="en-US"/>
        </w:rPr>
        <w:t>I</w:t>
      </w:r>
      <w:r w:rsidR="006A5605">
        <w:rPr>
          <w:lang w:val="en-US"/>
        </w:rPr>
        <w:t xml:space="preserve">n addition, I will put my best </w:t>
      </w:r>
      <w:del w:id="8" w:author="Moaz Uddin" w:date="2023-08-20T14:46:00Z">
        <w:r w:rsidR="006A5605" w:rsidDel="00265AC0">
          <w:rPr>
            <w:lang w:val="en-US"/>
          </w:rPr>
          <w:delText xml:space="preserve">offer </w:delText>
        </w:r>
      </w:del>
      <w:commentRangeStart w:id="9"/>
      <w:ins w:id="10" w:author="Moaz Uddin" w:date="2023-08-20T14:46:00Z">
        <w:r w:rsidR="00265AC0">
          <w:rPr>
            <w:lang w:val="en-US"/>
          </w:rPr>
          <w:t>effort</w:t>
        </w:r>
        <w:commentRangeEnd w:id="9"/>
        <w:r w:rsidR="00265AC0">
          <w:rPr>
            <w:rStyle w:val="CommentReference"/>
          </w:rPr>
          <w:commentReference w:id="9"/>
        </w:r>
        <w:r w:rsidR="00265AC0">
          <w:rPr>
            <w:lang w:val="en-US"/>
          </w:rPr>
          <w:t xml:space="preserve"> </w:t>
        </w:r>
      </w:ins>
      <w:del w:id="11" w:author="Moaz Uddin" w:date="2023-08-20T14:46:00Z">
        <w:r w:rsidR="006A5605" w:rsidDel="00265AC0">
          <w:rPr>
            <w:lang w:val="en-US"/>
          </w:rPr>
          <w:delText>to integrate</w:delText>
        </w:r>
      </w:del>
      <w:ins w:id="12" w:author="Moaz Uddin" w:date="2023-08-20T14:46:00Z">
        <w:r w:rsidR="00265AC0">
          <w:rPr>
            <w:lang w:val="en-US"/>
          </w:rPr>
          <w:t>into integrating</w:t>
        </w:r>
      </w:ins>
      <w:r w:rsidR="006A5605">
        <w:rPr>
          <w:lang w:val="en-US"/>
        </w:rPr>
        <w:t xml:space="preserve"> your children into the Indian culture, food, and traditions. Through social bonding, your children will become fluent in </w:t>
      </w:r>
      <w:del w:id="13" w:author="Moaz Uddin" w:date="2023-08-20T14:47:00Z">
        <w:r w:rsidR="006A5605" w:rsidDel="00265AC0">
          <w:rPr>
            <w:lang w:val="en-US"/>
          </w:rPr>
          <w:delText xml:space="preserve">the </w:delText>
        </w:r>
      </w:del>
      <w:r w:rsidR="006A5605">
        <w:rPr>
          <w:lang w:val="en-US"/>
        </w:rPr>
        <w:t>Urdu</w:t>
      </w:r>
      <w:del w:id="14" w:author="Moaz Uddin" w:date="2023-08-20T14:47:00Z">
        <w:r w:rsidR="006A5605" w:rsidDel="00265AC0">
          <w:rPr>
            <w:lang w:val="en-US"/>
          </w:rPr>
          <w:delText xml:space="preserve"> Language</w:delText>
        </w:r>
      </w:del>
      <w:r w:rsidR="006A5605">
        <w:rPr>
          <w:lang w:val="en-US"/>
        </w:rPr>
        <w:t xml:space="preserve">. </w:t>
      </w:r>
    </w:p>
    <w:p w14:paraId="2114FC9B" w14:textId="61EF9471" w:rsidR="006A5605" w:rsidRDefault="00265AC0">
      <w:pPr>
        <w:rPr>
          <w:lang w:val="en-US"/>
        </w:rPr>
      </w:pPr>
      <w:ins w:id="15" w:author="Moaz Uddin" w:date="2023-08-20T14:49:00Z">
        <w:r>
          <w:rPr>
            <w:lang w:val="en-US"/>
          </w:rPr>
          <w:t xml:space="preserve">I am very passionate about promoting my culture, and I see teaching Urdu as a part of cultural promotion. </w:t>
        </w:r>
      </w:ins>
      <w:del w:id="16" w:author="Moaz Uddin" w:date="2023-08-20T14:50:00Z">
        <w:r w:rsidR="006A5605" w:rsidDel="00265AC0">
          <w:rPr>
            <w:lang w:val="en-US"/>
          </w:rPr>
          <w:delText xml:space="preserve">I need the Job </w:delText>
        </w:r>
      </w:del>
      <w:ins w:id="17" w:author="Moaz Uddin" w:date="2023-08-20T14:50:00Z">
        <w:r>
          <w:rPr>
            <w:lang w:val="en-US"/>
          </w:rPr>
          <w:t xml:space="preserve">This job will help </w:t>
        </w:r>
      </w:ins>
      <w:del w:id="18" w:author="Moaz Uddin" w:date="2023-08-20T14:50:00Z">
        <w:r w:rsidR="006A5605" w:rsidDel="00265AC0">
          <w:rPr>
            <w:lang w:val="en-US"/>
          </w:rPr>
          <w:delText xml:space="preserve">to </w:delText>
        </w:r>
      </w:del>
      <w:r w:rsidR="006A5605">
        <w:rPr>
          <w:lang w:val="en-US"/>
        </w:rPr>
        <w:t xml:space="preserve">fulfill my university’s requirements to complete the credit hours of private tuition. </w:t>
      </w:r>
      <w:del w:id="19" w:author="Moaz Uddin" w:date="2023-08-20T14:50:00Z">
        <w:r w:rsidR="006A5605" w:rsidDel="00265AC0">
          <w:rPr>
            <w:lang w:val="en-US"/>
          </w:rPr>
          <w:delText>Along with that, it</w:delText>
        </w:r>
      </w:del>
      <w:ins w:id="20" w:author="Moaz Uddin" w:date="2023-08-20T14:50:00Z">
        <w:r>
          <w:rPr>
            <w:lang w:val="en-US"/>
          </w:rPr>
          <w:t>The job</w:t>
        </w:r>
      </w:ins>
      <w:r w:rsidR="006A5605">
        <w:rPr>
          <w:lang w:val="en-US"/>
        </w:rPr>
        <w:t xml:space="preserve"> will </w:t>
      </w:r>
      <w:ins w:id="21" w:author="Moaz Uddin" w:date="2023-08-20T14:50:00Z">
        <w:r>
          <w:rPr>
            <w:lang w:val="en-US"/>
          </w:rPr>
          <w:t xml:space="preserve">also </w:t>
        </w:r>
      </w:ins>
      <w:r w:rsidR="006A5605">
        <w:rPr>
          <w:lang w:val="en-US"/>
        </w:rPr>
        <w:t xml:space="preserve">assist me in paying the university fees for the next semester. </w:t>
      </w:r>
    </w:p>
    <w:p w14:paraId="5439BC1C" w14:textId="77F0C36B" w:rsidR="006A5605" w:rsidRDefault="00265AC0">
      <w:pPr>
        <w:rPr>
          <w:lang w:val="en-US"/>
        </w:rPr>
      </w:pPr>
      <w:ins w:id="22" w:author="Moaz Uddin" w:date="2023-08-20T14:50:00Z">
        <w:r>
          <w:rPr>
            <w:lang w:val="en-US"/>
          </w:rPr>
          <w:t xml:space="preserve">Thank you for your consideration. </w:t>
        </w:r>
      </w:ins>
      <w:del w:id="23" w:author="Moaz Uddin" w:date="2023-08-20T14:50:00Z">
        <w:r w:rsidR="006A5605" w:rsidDel="00265AC0">
          <w:rPr>
            <w:lang w:val="en-US"/>
          </w:rPr>
          <w:delText xml:space="preserve">In anticipation, </w:delText>
        </w:r>
      </w:del>
      <w:ins w:id="24" w:author="Moaz Uddin" w:date="2023-08-20T14:50:00Z">
        <w:r>
          <w:rPr>
            <w:lang w:val="en-US"/>
          </w:rPr>
          <w:t xml:space="preserve">I will be </w:t>
        </w:r>
      </w:ins>
      <w:r w:rsidR="006A5605">
        <w:rPr>
          <w:lang w:val="en-US"/>
        </w:rPr>
        <w:t xml:space="preserve">waiting for your response at the earliest. </w:t>
      </w:r>
    </w:p>
    <w:p w14:paraId="02EB8555" w14:textId="6A9E46ED" w:rsidR="006A5605" w:rsidRDefault="006A5605">
      <w:pPr>
        <w:rPr>
          <w:lang w:val="en-US"/>
        </w:rPr>
      </w:pPr>
      <w:r>
        <w:rPr>
          <w:lang w:val="en-US"/>
        </w:rPr>
        <w:t xml:space="preserve">Yours faithfully, </w:t>
      </w:r>
    </w:p>
    <w:p w14:paraId="743B7F94" w14:textId="22DE04CF" w:rsidR="006A5605" w:rsidRDefault="006A5605">
      <w:pPr>
        <w:rPr>
          <w:lang w:val="en-US"/>
        </w:rPr>
      </w:pPr>
      <w:r>
        <w:rPr>
          <w:lang w:val="en-US"/>
        </w:rPr>
        <w:t>Sameed Tariq</w:t>
      </w:r>
    </w:p>
    <w:p w14:paraId="016F501A" w14:textId="537BECD6" w:rsidR="006A5605" w:rsidRPr="00985411" w:rsidRDefault="006A5605">
      <w:pPr>
        <w:rPr>
          <w:lang w:val="en-US"/>
        </w:rPr>
      </w:pPr>
      <w:r>
        <w:rPr>
          <w:lang w:val="en-US"/>
        </w:rPr>
        <w:t xml:space="preserve"> </w:t>
      </w:r>
    </w:p>
    <w:p w14:paraId="0F8FED16" w14:textId="77777777" w:rsidR="00985411" w:rsidRDefault="00985411"/>
    <w:p w14:paraId="1B16388A" w14:textId="77777777" w:rsidR="00985411" w:rsidRDefault="00985411"/>
    <w:p w14:paraId="5E6BC7BB" w14:textId="77777777" w:rsidR="00985411" w:rsidRDefault="00985411"/>
    <w:p w14:paraId="3970CB0A" w14:textId="77777777" w:rsidR="00985411" w:rsidRDefault="00985411"/>
    <w:p w14:paraId="647291B5" w14:textId="77777777" w:rsidR="00985411" w:rsidRDefault="00985411"/>
    <w:p w14:paraId="09D68470" w14:textId="77777777" w:rsidR="00985411" w:rsidRDefault="00985411"/>
    <w:p w14:paraId="69C5306B" w14:textId="77777777" w:rsidR="00985411" w:rsidRDefault="00985411"/>
    <w:p w14:paraId="3390C6F2" w14:textId="77777777" w:rsidR="00985411" w:rsidRDefault="00985411"/>
    <w:p w14:paraId="3876F714" w14:textId="77777777" w:rsidR="00985411" w:rsidRDefault="00985411"/>
    <w:p w14:paraId="3CBD4221" w14:textId="2C9C57C6" w:rsidR="00985411" w:rsidRDefault="00985411">
      <w:r w:rsidRPr="00985411">
        <w:rPr>
          <w:noProof/>
        </w:rPr>
        <w:drawing>
          <wp:inline distT="0" distB="0" distL="0" distR="0" wp14:anchorId="04E005E0" wp14:editId="64947B4F">
            <wp:extent cx="5731510" cy="2238375"/>
            <wp:effectExtent l="0" t="0" r="2540" b="9525"/>
            <wp:docPr id="850209904" name="Picture 1"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09904" name="Picture 1" descr="A close-up of a phone&#10;&#10;Description automatically generated"/>
                    <pic:cNvPicPr/>
                  </pic:nvPicPr>
                  <pic:blipFill>
                    <a:blip r:embed="rId9"/>
                    <a:stretch>
                      <a:fillRect/>
                    </a:stretch>
                  </pic:blipFill>
                  <pic:spPr>
                    <a:xfrm>
                      <a:off x="0" y="0"/>
                      <a:ext cx="5731510" cy="2238375"/>
                    </a:xfrm>
                    <a:prstGeom prst="rect">
                      <a:avLst/>
                    </a:prstGeom>
                  </pic:spPr>
                </pic:pic>
              </a:graphicData>
            </a:graphic>
          </wp:inline>
        </w:drawing>
      </w:r>
    </w:p>
    <w:p w14:paraId="3CC71BBD" w14:textId="0D7972CC" w:rsidR="0033510A" w:rsidRDefault="000E6BD6">
      <w:pPr>
        <w:rPr>
          <w:lang w:val="en-US"/>
        </w:rPr>
      </w:pPr>
      <w:r>
        <w:rPr>
          <w:lang w:val="en-US"/>
        </w:rPr>
        <w:t xml:space="preserve">In the modern world, the Fintech Industry is evolving at the fastest rate. With the restriction in mind, the payment industry has diversified itself to e-commerce, social media, and smartphone applications. I agree with the statement that the payment of services via mobile applications has more benefits in </w:t>
      </w:r>
      <w:proofErr w:type="gramStart"/>
      <w:r>
        <w:rPr>
          <w:lang w:val="en-US"/>
        </w:rPr>
        <w:t>a number of</w:t>
      </w:r>
      <w:proofErr w:type="gramEnd"/>
      <w:r>
        <w:rPr>
          <w:lang w:val="en-US"/>
        </w:rPr>
        <w:t xml:space="preserve"> countries. </w:t>
      </w:r>
    </w:p>
    <w:p w14:paraId="60CDDCC6" w14:textId="24850E5A" w:rsidR="000E6BD6" w:rsidRDefault="000E6BD6">
      <w:pPr>
        <w:rPr>
          <w:lang w:val="en-US"/>
        </w:rPr>
      </w:pPr>
      <w:r>
        <w:rPr>
          <w:lang w:val="en-US"/>
        </w:rPr>
        <w:t xml:space="preserve">As an initial point, the advancement of technology and the presence of highly skilled software engineers made it possible for the tech industry to connect mobile applications with the bank and deduct money from users’ accounts. For instance, the routing </w:t>
      </w:r>
      <w:r w:rsidR="002F5CD8">
        <w:rPr>
          <w:lang w:val="en-US"/>
        </w:rPr>
        <w:t xml:space="preserve">services for navigation on the road are easily availed by adding your credit card information to Google Play Store. </w:t>
      </w:r>
    </w:p>
    <w:p w14:paraId="35FF988C" w14:textId="238BE8CB" w:rsidR="002F5CD8" w:rsidRDefault="002F5CD8">
      <w:pPr>
        <w:rPr>
          <w:lang w:val="en-US"/>
        </w:rPr>
      </w:pPr>
      <w:r>
        <w:rPr>
          <w:lang w:val="en-US"/>
        </w:rPr>
        <w:t xml:space="preserve">In addition, increasing the security of the payment gateway, settlement of payments, and accessibility to the Internet made it possible for individuals to pay their utility bills online. To illustrate, the Government of Pakistan launched an application to pay electricity bills at home while sitting at home. It helps the government to reduce the operational costs of the bank and reduce the hassle </w:t>
      </w:r>
      <w:r w:rsidR="00440AE2">
        <w:rPr>
          <w:lang w:val="en-US"/>
        </w:rPr>
        <w:t xml:space="preserve">for customers to stand in long queues. </w:t>
      </w:r>
    </w:p>
    <w:p w14:paraId="30770DF6" w14:textId="566AD90C" w:rsidR="00440AE2" w:rsidRDefault="00440AE2">
      <w:pPr>
        <w:rPr>
          <w:lang w:val="en-US"/>
        </w:rPr>
      </w:pPr>
      <w:r>
        <w:rPr>
          <w:lang w:val="en-US"/>
        </w:rPr>
        <w:t xml:space="preserve">Last but not least, the financial industry </w:t>
      </w:r>
      <w:proofErr w:type="gramStart"/>
      <w:r>
        <w:rPr>
          <w:lang w:val="en-US"/>
        </w:rPr>
        <w:t>increase</w:t>
      </w:r>
      <w:proofErr w:type="gramEnd"/>
      <w:r>
        <w:rPr>
          <w:lang w:val="en-US"/>
        </w:rPr>
        <w:t xml:space="preserve"> the cap of payments to 100,000 dollars per annum. By increasing the transaction limit of online payments, individuals do not need to hire consultants to pay for their student fees. For example, the introduction of “wise” applications on smartphones made it easy for university fees by uploading supporting educational documents. </w:t>
      </w:r>
    </w:p>
    <w:p w14:paraId="3DF0930A" w14:textId="5AD2BE3E" w:rsidR="00440AE2" w:rsidRDefault="00440AE2">
      <w:pPr>
        <w:rPr>
          <w:lang w:val="en-US"/>
        </w:rPr>
      </w:pPr>
      <w:r>
        <w:rPr>
          <w:lang w:val="en-US"/>
        </w:rPr>
        <w:t xml:space="preserve">In conclusion, the </w:t>
      </w:r>
      <w:r w:rsidR="006A4619">
        <w:rPr>
          <w:lang w:val="en-US"/>
        </w:rPr>
        <w:t xml:space="preserve">benefits of payments in mobile applications led the </w:t>
      </w:r>
      <w:r>
        <w:rPr>
          <w:lang w:val="en-US"/>
        </w:rPr>
        <w:t xml:space="preserve">fintech industry </w:t>
      </w:r>
      <w:r w:rsidR="006A4619">
        <w:rPr>
          <w:lang w:val="en-US"/>
        </w:rPr>
        <w:t>to increase</w:t>
      </w:r>
      <w:r>
        <w:rPr>
          <w:lang w:val="en-US"/>
        </w:rPr>
        <w:t xml:space="preserve"> the security of payments preventing hackers from gaining illegal access to user details and fraudulent activities. </w:t>
      </w:r>
      <w:r w:rsidR="006A4619">
        <w:rPr>
          <w:lang w:val="en-US"/>
        </w:rPr>
        <w:t xml:space="preserve">The accessibility of the Internet and instant transfer of money to the organization benefits all the users’ communities in various countries. </w:t>
      </w:r>
    </w:p>
    <w:p w14:paraId="31CBDD19" w14:textId="77777777" w:rsidR="000E6BD6" w:rsidRPr="000E6BD6" w:rsidRDefault="000E6BD6">
      <w:pPr>
        <w:rPr>
          <w:lang w:val="en-US"/>
        </w:rPr>
      </w:pPr>
    </w:p>
    <w:sectPr w:rsidR="000E6BD6" w:rsidRPr="000E6B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az Uddin" w:date="2023-08-20T14:45:00Z" w:initials="MU">
    <w:p w14:paraId="1E4F9C5C" w14:textId="77777777" w:rsidR="00265AC0" w:rsidRDefault="00265AC0" w:rsidP="00FE3F82">
      <w:pPr>
        <w:pStyle w:val="CommentText"/>
      </w:pPr>
      <w:r>
        <w:rPr>
          <w:rStyle w:val="CommentReference"/>
        </w:rPr>
        <w:annotationRef/>
      </w:r>
      <w:r>
        <w:t xml:space="preserve">You have to address the person who put the advertisement up. Make it look like you are talking to him/her. You language was very general and vague. You can't say the advertisement was put up by a couple, you are actually talking to that couple or person now, so address them directly. </w:t>
      </w:r>
    </w:p>
  </w:comment>
  <w:comment w:id="9" w:author="Moaz Uddin" w:date="2023-08-20T14:46:00Z" w:initials="MU">
    <w:p w14:paraId="751181DD" w14:textId="77777777" w:rsidR="00265AC0" w:rsidRDefault="00265AC0" w:rsidP="00A00CA2">
      <w:pPr>
        <w:pStyle w:val="CommentText"/>
      </w:pPr>
      <w:r>
        <w:rPr>
          <w:rStyle w:val="CommentReference"/>
        </w:rPr>
        <w:annotationRef/>
      </w:r>
      <w:r>
        <w:t>I think you meant my best effort, not offer.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F9C5C" w15:done="0"/>
  <w15:commentEx w15:paraId="751181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CA59B" w16cex:dateUtc="2023-08-20T19:45:00Z"/>
  <w16cex:commentExtensible w16cex:durableId="288CA5D8" w16cex:dateUtc="2023-08-20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F9C5C" w16cid:durableId="288CA59B"/>
  <w16cid:commentId w16cid:paraId="751181DD" w16cid:durableId="288CA5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az Uddin">
    <w15:presenceInfo w15:providerId="AD" w15:userId="S::MUddin@gpisd.net::9a32f9c6-83ae-4a3e-ba50-41c6bbdf6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NjE0tjS3NDI3MDBR0lEKTi0uzszPAykwrAUA79OO0CwAAAA="/>
  </w:docVars>
  <w:rsids>
    <w:rsidRoot w:val="00985411"/>
    <w:rsid w:val="00022FA5"/>
    <w:rsid w:val="000E6BD6"/>
    <w:rsid w:val="00223D99"/>
    <w:rsid w:val="00265AC0"/>
    <w:rsid w:val="002F5CD8"/>
    <w:rsid w:val="0033510A"/>
    <w:rsid w:val="00440AE2"/>
    <w:rsid w:val="006A4619"/>
    <w:rsid w:val="006A5605"/>
    <w:rsid w:val="00985411"/>
    <w:rsid w:val="00AA2EDA"/>
    <w:rsid w:val="00C245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67D"/>
  <w15:chartTrackingRefBased/>
  <w15:docId w15:val="{1E428839-F6DF-4EFA-B4DE-C03CE729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65AC0"/>
    <w:pPr>
      <w:spacing w:after="0" w:line="240" w:lineRule="auto"/>
    </w:pPr>
  </w:style>
  <w:style w:type="character" w:styleId="CommentReference">
    <w:name w:val="annotation reference"/>
    <w:basedOn w:val="DefaultParagraphFont"/>
    <w:uiPriority w:val="99"/>
    <w:semiHidden/>
    <w:unhideWhenUsed/>
    <w:rsid w:val="00265AC0"/>
    <w:rPr>
      <w:sz w:val="16"/>
      <w:szCs w:val="16"/>
    </w:rPr>
  </w:style>
  <w:style w:type="paragraph" w:styleId="CommentText">
    <w:name w:val="annotation text"/>
    <w:basedOn w:val="Normal"/>
    <w:link w:val="CommentTextChar"/>
    <w:uiPriority w:val="99"/>
    <w:unhideWhenUsed/>
    <w:rsid w:val="00265AC0"/>
    <w:pPr>
      <w:spacing w:line="240" w:lineRule="auto"/>
    </w:pPr>
    <w:rPr>
      <w:sz w:val="20"/>
      <w:szCs w:val="20"/>
    </w:rPr>
  </w:style>
  <w:style w:type="character" w:customStyle="1" w:styleId="CommentTextChar">
    <w:name w:val="Comment Text Char"/>
    <w:basedOn w:val="DefaultParagraphFont"/>
    <w:link w:val="CommentText"/>
    <w:uiPriority w:val="99"/>
    <w:rsid w:val="00265AC0"/>
    <w:rPr>
      <w:sz w:val="20"/>
      <w:szCs w:val="20"/>
    </w:rPr>
  </w:style>
  <w:style w:type="paragraph" w:styleId="CommentSubject">
    <w:name w:val="annotation subject"/>
    <w:basedOn w:val="CommentText"/>
    <w:next w:val="CommentText"/>
    <w:link w:val="CommentSubjectChar"/>
    <w:uiPriority w:val="99"/>
    <w:semiHidden/>
    <w:unhideWhenUsed/>
    <w:rsid w:val="00265AC0"/>
    <w:rPr>
      <w:b/>
      <w:bCs/>
    </w:rPr>
  </w:style>
  <w:style w:type="character" w:customStyle="1" w:styleId="CommentSubjectChar">
    <w:name w:val="Comment Subject Char"/>
    <w:basedOn w:val="CommentTextChar"/>
    <w:link w:val="CommentSubject"/>
    <w:uiPriority w:val="99"/>
    <w:semiHidden/>
    <w:rsid w:val="00265A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Moaz Uddin</cp:lastModifiedBy>
  <cp:revision>3</cp:revision>
  <dcterms:created xsi:type="dcterms:W3CDTF">2023-08-12T13:58:00Z</dcterms:created>
  <dcterms:modified xsi:type="dcterms:W3CDTF">2023-08-20T19:51:00Z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e44efdf6-b6f2-4482-a373-727f06da6a21</vt:lpwstr>
  </property>
</Properties>
</file>