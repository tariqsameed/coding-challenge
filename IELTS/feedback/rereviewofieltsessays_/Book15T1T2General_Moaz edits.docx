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52E72" w14:textId="77777777" w:rsidR="00732B75" w:rsidRDefault="00732B75" w:rsidP="00732B75">
      <w:r w:rsidRPr="008936B9">
        <w:rPr>
          <w:noProof/>
        </w:rPr>
        <w:drawing>
          <wp:inline distT="0" distB="0" distL="0" distR="0" wp14:anchorId="6716511B" wp14:editId="5E325FFC">
            <wp:extent cx="4089400" cy="1648265"/>
            <wp:effectExtent l="0" t="0" r="6350" b="9525"/>
            <wp:docPr id="1786890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90075" name=""/>
                    <pic:cNvPicPr/>
                  </pic:nvPicPr>
                  <pic:blipFill>
                    <a:blip r:embed="rId4"/>
                    <a:stretch>
                      <a:fillRect/>
                    </a:stretch>
                  </pic:blipFill>
                  <pic:spPr>
                    <a:xfrm>
                      <a:off x="0" y="0"/>
                      <a:ext cx="4117729" cy="1659683"/>
                    </a:xfrm>
                    <a:prstGeom prst="rect">
                      <a:avLst/>
                    </a:prstGeom>
                  </pic:spPr>
                </pic:pic>
              </a:graphicData>
            </a:graphic>
          </wp:inline>
        </w:drawing>
      </w:r>
    </w:p>
    <w:p w14:paraId="61B39511" w14:textId="77777777" w:rsidR="00732B75" w:rsidRDefault="00732B75" w:rsidP="00732B75"/>
    <w:p w14:paraId="416A9C38" w14:textId="77777777" w:rsidR="00732B75" w:rsidRDefault="00732B75" w:rsidP="00732B75">
      <w:pPr>
        <w:rPr>
          <w:lang w:val="en-US"/>
        </w:rPr>
      </w:pPr>
      <w:r>
        <w:rPr>
          <w:lang w:val="en-US"/>
        </w:rPr>
        <w:t>Dear Davis,</w:t>
      </w:r>
    </w:p>
    <w:p w14:paraId="31F7F187" w14:textId="68F3AFC2" w:rsidR="00732B75" w:rsidRDefault="00732B75" w:rsidP="00732B75">
      <w:pPr>
        <w:rPr>
          <w:lang w:val="en-US"/>
        </w:rPr>
      </w:pPr>
      <w:r>
        <w:rPr>
          <w:lang w:val="en-US"/>
        </w:rPr>
        <w:t xml:space="preserve">Thanks for writing the letter after a long time </w:t>
      </w:r>
      <w:proofErr w:type="gramStart"/>
      <w:r>
        <w:rPr>
          <w:lang w:val="en-US"/>
        </w:rPr>
        <w:t>to seek</w:t>
      </w:r>
      <w:proofErr w:type="gramEnd"/>
      <w:r>
        <w:rPr>
          <w:lang w:val="en-US"/>
        </w:rPr>
        <w:t xml:space="preserve"> advice on the camping holiday in the coming summer. I am glad to know that </w:t>
      </w:r>
      <w:del w:id="0" w:author="Moaz Uddin" w:date="2023-08-20T13:46:00Z">
        <w:r w:rsidDel="004F569E">
          <w:rPr>
            <w:lang w:val="en-US"/>
          </w:rPr>
          <w:delText>finally, you have made plans</w:delText>
        </w:r>
      </w:del>
      <w:ins w:id="1" w:author="Moaz Uddin" w:date="2023-08-20T13:46:00Z">
        <w:r w:rsidR="004F569E">
          <w:rPr>
            <w:lang w:val="en-US"/>
          </w:rPr>
          <w:t>you have finally planned</w:t>
        </w:r>
      </w:ins>
      <w:r>
        <w:rPr>
          <w:lang w:val="en-US"/>
        </w:rPr>
        <w:t xml:space="preserve"> to have a summer camping </w:t>
      </w:r>
      <w:ins w:id="2" w:author="Moaz Uddin" w:date="2023-08-20T13:46:00Z">
        <w:r w:rsidR="004F569E">
          <w:rPr>
            <w:lang w:val="en-US"/>
          </w:rPr>
          <w:t xml:space="preserve">holiday </w:t>
        </w:r>
      </w:ins>
      <w:r>
        <w:rPr>
          <w:lang w:val="en-US"/>
        </w:rPr>
        <w:t>near the Boston area.</w:t>
      </w:r>
    </w:p>
    <w:p w14:paraId="0FF99213" w14:textId="58725921" w:rsidR="00732B75" w:rsidRDefault="00732B75" w:rsidP="00732B75">
      <w:pPr>
        <w:rPr>
          <w:lang w:val="en-US"/>
        </w:rPr>
      </w:pPr>
      <w:r>
        <w:rPr>
          <w:lang w:val="en-US"/>
        </w:rPr>
        <w:t xml:space="preserve">On the way to the camping point, you will see the Pine forests in the mountains and waterfalls at the different junctions of the roads. </w:t>
      </w:r>
      <w:del w:id="3" w:author="Moaz Uddin" w:date="2023-08-20T13:47:00Z">
        <w:r w:rsidDel="004F569E">
          <w:rPr>
            <w:lang w:val="en-US"/>
          </w:rPr>
          <w:delText>Starting f</w:delText>
        </w:r>
      </w:del>
      <w:ins w:id="4" w:author="Moaz Uddin" w:date="2023-08-20T13:47:00Z">
        <w:r w:rsidR="004F569E">
          <w:rPr>
            <w:lang w:val="en-US"/>
          </w:rPr>
          <w:t>F</w:t>
        </w:r>
      </w:ins>
      <w:r>
        <w:rPr>
          <w:lang w:val="en-US"/>
        </w:rPr>
        <w:t xml:space="preserve">rom the camping point, you </w:t>
      </w:r>
      <w:proofErr w:type="spellStart"/>
      <w:ins w:id="5" w:author="Moaz Uddin" w:date="2023-08-20T13:47:00Z">
        <w:r w:rsidR="004F569E">
          <w:rPr>
            <w:lang w:val="en-US"/>
          </w:rPr>
          <w:t>should</w:t>
        </w:r>
      </w:ins>
      <w:del w:id="6" w:author="Moaz Uddin" w:date="2023-08-20T13:47:00Z">
        <w:r w:rsidDel="004F569E">
          <w:rPr>
            <w:lang w:val="en-US"/>
          </w:rPr>
          <w:delText xml:space="preserve">must </w:delText>
        </w:r>
      </w:del>
      <w:r>
        <w:rPr>
          <w:lang w:val="en-US"/>
        </w:rPr>
        <w:t>take</w:t>
      </w:r>
      <w:proofErr w:type="spellEnd"/>
      <w:r>
        <w:rPr>
          <w:lang w:val="en-US"/>
        </w:rPr>
        <w:t xml:space="preserve"> trail number five to hike on the mountain with mud track. At the end of the track, you </w:t>
      </w:r>
      <w:del w:id="7" w:author="Moaz Uddin" w:date="2023-08-20T13:47:00Z">
        <w:r w:rsidDel="004F569E">
          <w:rPr>
            <w:lang w:val="en-US"/>
          </w:rPr>
          <w:delText xml:space="preserve">will </w:delText>
        </w:r>
      </w:del>
      <w:ins w:id="8" w:author="Moaz Uddin" w:date="2023-08-20T13:47:00Z">
        <w:r w:rsidR="004F569E">
          <w:rPr>
            <w:lang w:val="en-US"/>
          </w:rPr>
          <w:t xml:space="preserve">can </w:t>
        </w:r>
      </w:ins>
      <w:r>
        <w:rPr>
          <w:lang w:val="en-US"/>
        </w:rPr>
        <w:t xml:space="preserve">enjoy </w:t>
      </w:r>
      <w:ins w:id="9" w:author="Moaz Uddin" w:date="2023-08-20T13:48:00Z">
        <w:r w:rsidR="004F569E">
          <w:rPr>
            <w:lang w:val="en-US"/>
          </w:rPr>
          <w:t xml:space="preserve">a </w:t>
        </w:r>
      </w:ins>
      <w:r>
        <w:rPr>
          <w:lang w:val="en-US"/>
        </w:rPr>
        <w:t xml:space="preserve">sunbath near the dam and </w:t>
      </w:r>
      <w:ins w:id="10" w:author="Moaz Uddin" w:date="2023-08-20T13:48:00Z">
        <w:r w:rsidR="004F569E">
          <w:rPr>
            <w:lang w:val="en-US"/>
          </w:rPr>
          <w:t xml:space="preserve">a </w:t>
        </w:r>
      </w:ins>
      <w:r>
        <w:rPr>
          <w:lang w:val="en-US"/>
        </w:rPr>
        <w:t xml:space="preserve">barbeque on the roadside. </w:t>
      </w:r>
    </w:p>
    <w:p w14:paraId="7465A80F" w14:textId="54381FAC" w:rsidR="00732B75" w:rsidRDefault="00732B75" w:rsidP="00732B75">
      <w:pPr>
        <w:rPr>
          <w:lang w:val="en-US"/>
        </w:rPr>
      </w:pPr>
      <w:commentRangeStart w:id="11"/>
      <w:r>
        <w:rPr>
          <w:lang w:val="en-US"/>
        </w:rPr>
        <w:t>On the other side</w:t>
      </w:r>
      <w:commentRangeEnd w:id="11"/>
      <w:r w:rsidR="004F569E">
        <w:rPr>
          <w:rStyle w:val="CommentReference"/>
        </w:rPr>
        <w:commentReference w:id="11"/>
      </w:r>
      <w:r>
        <w:rPr>
          <w:lang w:val="en-US"/>
        </w:rPr>
        <w:t xml:space="preserve">, </w:t>
      </w:r>
      <w:ins w:id="12" w:author="Moaz Uddin" w:date="2023-08-20T13:50:00Z">
        <w:r w:rsidR="004F569E">
          <w:rPr>
            <w:lang w:val="en-US"/>
          </w:rPr>
          <w:t xml:space="preserve">While camping in the Boston area is delightful, it is not a walk in the park! </w:t>
        </w:r>
      </w:ins>
      <w:del w:id="13" w:author="Moaz Uddin" w:date="2023-08-20T13:50:00Z">
        <w:r w:rsidDel="004F569E">
          <w:rPr>
            <w:lang w:val="en-US"/>
          </w:rPr>
          <w:delText xml:space="preserve">you </w:delText>
        </w:r>
      </w:del>
      <w:ins w:id="14" w:author="Moaz Uddin" w:date="2023-08-20T13:50:00Z">
        <w:r w:rsidR="004F569E">
          <w:rPr>
            <w:lang w:val="en-US"/>
          </w:rPr>
          <w:t>Y</w:t>
        </w:r>
        <w:r w:rsidR="004F569E">
          <w:rPr>
            <w:lang w:val="en-US"/>
          </w:rPr>
          <w:t xml:space="preserve">ou </w:t>
        </w:r>
      </w:ins>
      <w:del w:id="15" w:author="Moaz Uddin" w:date="2023-08-20T13:51:00Z">
        <w:r w:rsidDel="004F569E">
          <w:rPr>
            <w:lang w:val="en-US"/>
          </w:rPr>
          <w:delText xml:space="preserve">might </w:delText>
        </w:r>
      </w:del>
      <w:ins w:id="16" w:author="Moaz Uddin" w:date="2023-08-20T13:51:00Z">
        <w:r w:rsidR="004F569E">
          <w:rPr>
            <w:lang w:val="en-US"/>
          </w:rPr>
          <w:t xml:space="preserve">will </w:t>
        </w:r>
      </w:ins>
      <w:r>
        <w:rPr>
          <w:lang w:val="en-US"/>
        </w:rPr>
        <w:t xml:space="preserve">have to carry food bottles, a carpet, a tent, and towels all the way </w:t>
      </w:r>
      <w:del w:id="17" w:author="Moaz Uddin" w:date="2023-08-20T13:51:00Z">
        <w:r w:rsidDel="004F569E">
          <w:rPr>
            <w:lang w:val="en-US"/>
          </w:rPr>
          <w:delText>on the track</w:delText>
        </w:r>
      </w:del>
      <w:ins w:id="18" w:author="Moaz Uddin" w:date="2023-08-20T13:51:00Z">
        <w:r w:rsidR="004F569E">
          <w:rPr>
            <w:lang w:val="en-US"/>
          </w:rPr>
          <w:t>up the mountain</w:t>
        </w:r>
      </w:ins>
      <w:r>
        <w:rPr>
          <w:lang w:val="en-US"/>
        </w:rPr>
        <w:t xml:space="preserve">. There is a possibility of getting exhausted in the middle of the camping track. </w:t>
      </w:r>
      <w:ins w:id="19" w:author="Moaz Uddin" w:date="2023-08-20T13:51:00Z">
        <w:r w:rsidR="004F569E">
          <w:rPr>
            <w:lang w:val="en-US"/>
          </w:rPr>
          <w:t xml:space="preserve">You should also know that </w:t>
        </w:r>
      </w:ins>
      <w:del w:id="20" w:author="Moaz Uddin" w:date="2023-08-20T13:51:00Z">
        <w:r w:rsidDel="004F569E">
          <w:rPr>
            <w:lang w:val="en-US"/>
          </w:rPr>
          <w:delText xml:space="preserve">If </w:delText>
        </w:r>
      </w:del>
      <w:ins w:id="21" w:author="Moaz Uddin" w:date="2023-08-20T13:51:00Z">
        <w:r w:rsidR="004F569E">
          <w:rPr>
            <w:lang w:val="en-US"/>
          </w:rPr>
          <w:t>i</w:t>
        </w:r>
        <w:r w:rsidR="004F569E">
          <w:rPr>
            <w:lang w:val="en-US"/>
          </w:rPr>
          <w:t xml:space="preserve">f </w:t>
        </w:r>
      </w:ins>
      <w:r>
        <w:rPr>
          <w:lang w:val="en-US"/>
        </w:rPr>
        <w:t>the weather is not favorable on your camping day, the dam may get closed for camping</w:t>
      </w:r>
      <w:ins w:id="22" w:author="Moaz Uddin" w:date="2023-08-20T13:51:00Z">
        <w:r w:rsidR="004F569E">
          <w:rPr>
            <w:lang w:val="en-US"/>
          </w:rPr>
          <w:t>, so it is advisable to make alternative arrangements ahead of time</w:t>
        </w:r>
      </w:ins>
      <w:r>
        <w:rPr>
          <w:lang w:val="en-US"/>
        </w:rPr>
        <w:t xml:space="preserve">. </w:t>
      </w:r>
    </w:p>
    <w:p w14:paraId="7AED3A63" w14:textId="71E2F5EE" w:rsidR="00732B75" w:rsidDel="004F569E" w:rsidRDefault="00732B75" w:rsidP="00732B75">
      <w:pPr>
        <w:rPr>
          <w:del w:id="23" w:author="Moaz Uddin" w:date="2023-08-20T13:56:00Z"/>
          <w:lang w:val="en-US"/>
        </w:rPr>
      </w:pPr>
      <w:del w:id="24" w:author="Moaz Uddin" w:date="2023-08-20T13:56:00Z">
        <w:r w:rsidDel="004F569E">
          <w:rPr>
            <w:lang w:val="en-US"/>
          </w:rPr>
          <w:delText xml:space="preserve">At the end of summer, I am having an official visit to your city for the site visit. </w:delText>
        </w:r>
      </w:del>
      <w:commentRangeStart w:id="25"/>
      <w:del w:id="26" w:author="Moaz Uddin" w:date="2023-08-20T13:54:00Z">
        <w:r w:rsidDel="004F569E">
          <w:rPr>
            <w:lang w:val="en-US"/>
          </w:rPr>
          <w:delText xml:space="preserve">I will probably join you for the camping holiday along with my family. </w:delText>
        </w:r>
        <w:commentRangeEnd w:id="25"/>
        <w:r w:rsidR="004F569E" w:rsidDel="004F569E">
          <w:rPr>
            <w:rStyle w:val="CommentReference"/>
          </w:rPr>
          <w:commentReference w:id="25"/>
        </w:r>
      </w:del>
    </w:p>
    <w:p w14:paraId="2D5B796F" w14:textId="7F01DEA9" w:rsidR="004F569E" w:rsidRDefault="004F569E" w:rsidP="00732B75">
      <w:pPr>
        <w:rPr>
          <w:ins w:id="27" w:author="Moaz Uddin" w:date="2023-08-20T13:56:00Z"/>
          <w:lang w:val="en-US"/>
        </w:rPr>
      </w:pPr>
      <w:ins w:id="28" w:author="Moaz Uddin" w:date="2023-08-20T13:56:00Z">
        <w:r>
          <w:rPr>
            <w:lang w:val="en-US"/>
          </w:rPr>
          <w:t xml:space="preserve">I will also be in </w:t>
        </w:r>
      </w:ins>
      <w:ins w:id="29" w:author="Moaz Uddin" w:date="2023-08-20T13:57:00Z">
        <w:r>
          <w:rPr>
            <w:lang w:val="en-US"/>
          </w:rPr>
          <w:t>Boston</w:t>
        </w:r>
      </w:ins>
      <w:ins w:id="30" w:author="Moaz Uddin" w:date="2023-08-20T13:56:00Z">
        <w:r>
          <w:rPr>
            <w:lang w:val="en-US"/>
          </w:rPr>
          <w:t xml:space="preserve"> for a work meeting this summer. I </w:t>
        </w:r>
      </w:ins>
      <w:ins w:id="31" w:author="Moaz Uddin" w:date="2023-08-20T13:57:00Z">
        <w:r>
          <w:rPr>
            <w:lang w:val="en-US"/>
          </w:rPr>
          <w:t xml:space="preserve">will have a few days off after the meeting and </w:t>
        </w:r>
      </w:ins>
      <w:ins w:id="32" w:author="Moaz Uddin" w:date="2023-08-20T13:58:00Z">
        <w:r>
          <w:rPr>
            <w:lang w:val="en-US"/>
          </w:rPr>
          <w:t xml:space="preserve">plan a camping trip there. I </w:t>
        </w:r>
      </w:ins>
      <w:ins w:id="33" w:author="Moaz Uddin" w:date="2023-08-20T13:56:00Z">
        <w:r>
          <w:rPr>
            <w:lang w:val="en-US"/>
          </w:rPr>
          <w:t xml:space="preserve">would love </w:t>
        </w:r>
      </w:ins>
      <w:ins w:id="34" w:author="Moaz Uddin" w:date="2023-08-20T13:57:00Z">
        <w:r>
          <w:rPr>
            <w:lang w:val="en-US"/>
          </w:rPr>
          <w:t>to join you on the camping trip</w:t>
        </w:r>
      </w:ins>
      <w:ins w:id="35" w:author="Moaz Uddin" w:date="2023-08-20T13:58:00Z">
        <w:r>
          <w:rPr>
            <w:lang w:val="en-US"/>
          </w:rPr>
          <w:t>.</w:t>
        </w:r>
      </w:ins>
      <w:ins w:id="36" w:author="Moaz Uddin" w:date="2023-08-20T13:59:00Z">
        <w:r>
          <w:rPr>
            <w:lang w:val="en-US"/>
          </w:rPr>
          <w:t xml:space="preserve"> Let's coordinate this trip!</w:t>
        </w:r>
      </w:ins>
      <w:ins w:id="37" w:author="Moaz Uddin" w:date="2023-08-20T13:58:00Z">
        <w:r>
          <w:rPr>
            <w:lang w:val="en-US"/>
          </w:rPr>
          <w:t xml:space="preserve"> </w:t>
        </w:r>
      </w:ins>
    </w:p>
    <w:p w14:paraId="79E5DA61" w14:textId="44C9AD48" w:rsidR="00732B75" w:rsidRDefault="00732B75" w:rsidP="004F569E">
      <w:pPr>
        <w:rPr>
          <w:lang w:val="en-US"/>
        </w:rPr>
      </w:pPr>
      <w:r>
        <w:rPr>
          <w:lang w:val="en-US"/>
        </w:rPr>
        <w:t xml:space="preserve">Warm Wishes, </w:t>
      </w:r>
    </w:p>
    <w:p w14:paraId="01F7A32B" w14:textId="491E89AB" w:rsidR="00732B75" w:rsidRPr="00053740" w:rsidRDefault="00732B75" w:rsidP="004F569E">
      <w:pPr>
        <w:rPr>
          <w:lang w:val="en-US"/>
        </w:rPr>
      </w:pPr>
      <w:r>
        <w:rPr>
          <w:lang w:val="en-US"/>
        </w:rPr>
        <w:t>Sameed Tariq</w:t>
      </w:r>
    </w:p>
    <w:p w14:paraId="143B59B4" w14:textId="77777777" w:rsidR="00AA2EDA" w:rsidRDefault="00AA2EDA"/>
    <w:p w14:paraId="7D53FEE2" w14:textId="77777777" w:rsidR="00732B75" w:rsidRDefault="00732B75"/>
    <w:p w14:paraId="5A4104E1" w14:textId="77777777" w:rsidR="00732B75" w:rsidRDefault="00732B75"/>
    <w:p w14:paraId="3F8AD9CE" w14:textId="77777777" w:rsidR="00732B75" w:rsidRDefault="00732B75"/>
    <w:p w14:paraId="45A8CAFA" w14:textId="77777777" w:rsidR="00732B75" w:rsidRDefault="00732B75"/>
    <w:p w14:paraId="767A8BA5" w14:textId="77777777" w:rsidR="00732B75" w:rsidRDefault="00732B75"/>
    <w:p w14:paraId="43AC6409" w14:textId="77777777" w:rsidR="00732B75" w:rsidRDefault="00732B75"/>
    <w:p w14:paraId="0EF16F3C" w14:textId="77777777" w:rsidR="00732B75" w:rsidRDefault="00732B75"/>
    <w:p w14:paraId="778ACE89" w14:textId="77777777" w:rsidR="00732B75" w:rsidRDefault="00732B75"/>
    <w:p w14:paraId="77F4D134" w14:textId="77777777" w:rsidR="00732B75" w:rsidRDefault="00732B75"/>
    <w:p w14:paraId="647BE015" w14:textId="77777777" w:rsidR="00732B75" w:rsidRDefault="00732B75"/>
    <w:p w14:paraId="17405581" w14:textId="77777777" w:rsidR="00732B75" w:rsidRDefault="00732B75"/>
    <w:p w14:paraId="28EFD91B" w14:textId="77777777" w:rsidR="00732B75" w:rsidRDefault="00732B75" w:rsidP="00732B75">
      <w:pPr>
        <w:rPr>
          <w:lang w:val="en-US"/>
        </w:rPr>
      </w:pPr>
    </w:p>
    <w:p w14:paraId="1468B628" w14:textId="77777777" w:rsidR="00732B75" w:rsidRDefault="00732B75" w:rsidP="00732B75">
      <w:pPr>
        <w:rPr>
          <w:lang w:val="en-US"/>
        </w:rPr>
      </w:pPr>
      <w:r w:rsidRPr="00F11A5D">
        <w:rPr>
          <w:noProof/>
          <w:lang w:val="en-US"/>
        </w:rPr>
        <w:drawing>
          <wp:inline distT="0" distB="0" distL="0" distR="0" wp14:anchorId="29151931" wp14:editId="29742FA3">
            <wp:extent cx="4698609" cy="2460705"/>
            <wp:effectExtent l="0" t="0" r="6985" b="0"/>
            <wp:docPr id="372074605" name="Picture 1" descr="A screenshot of a questionna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74605" name="Picture 1" descr="A screenshot of a questionnaire&#10;&#10;Description automatically generated"/>
                    <pic:cNvPicPr/>
                  </pic:nvPicPr>
                  <pic:blipFill>
                    <a:blip r:embed="rId9"/>
                    <a:stretch>
                      <a:fillRect/>
                    </a:stretch>
                  </pic:blipFill>
                  <pic:spPr>
                    <a:xfrm>
                      <a:off x="0" y="0"/>
                      <a:ext cx="4709288" cy="2466297"/>
                    </a:xfrm>
                    <a:prstGeom prst="rect">
                      <a:avLst/>
                    </a:prstGeom>
                  </pic:spPr>
                </pic:pic>
              </a:graphicData>
            </a:graphic>
          </wp:inline>
        </w:drawing>
      </w:r>
    </w:p>
    <w:p w14:paraId="1020CBBD" w14:textId="77777777" w:rsidR="00732B75" w:rsidRDefault="00732B75" w:rsidP="00732B75">
      <w:pPr>
        <w:rPr>
          <w:lang w:val="en-US"/>
        </w:rPr>
      </w:pPr>
      <w:r>
        <w:rPr>
          <w:lang w:val="en-US"/>
        </w:rPr>
        <w:t>Introduction:</w:t>
      </w:r>
    </w:p>
    <w:p w14:paraId="5534D5C5" w14:textId="6923BC6B" w:rsidR="00732B75" w:rsidRDefault="00732B75" w:rsidP="00732B75">
      <w:pPr>
        <w:rPr>
          <w:lang w:val="en-US"/>
        </w:rPr>
      </w:pPr>
      <w:bookmarkStart w:id="38" w:name="_Hlk141883214"/>
      <w:r>
        <w:rPr>
          <w:lang w:val="en-US"/>
        </w:rPr>
        <w:t xml:space="preserve">Although fiction and novels </w:t>
      </w:r>
      <w:ins w:id="39" w:author="Moaz Uddin" w:date="2023-08-20T14:01:00Z">
        <w:r w:rsidR="00F70C1D">
          <w:rPr>
            <w:lang w:val="en-US"/>
          </w:rPr>
          <w:t xml:space="preserve">have </w:t>
        </w:r>
      </w:ins>
      <w:r>
        <w:rPr>
          <w:lang w:val="en-US"/>
        </w:rPr>
        <w:t>present</w:t>
      </w:r>
      <w:ins w:id="40" w:author="Moaz Uddin" w:date="2023-08-20T14:01:00Z">
        <w:r w:rsidR="00F70C1D">
          <w:rPr>
            <w:lang w:val="en-US"/>
          </w:rPr>
          <w:t>ed</w:t>
        </w:r>
      </w:ins>
      <w:r>
        <w:rPr>
          <w:lang w:val="en-US"/>
        </w:rPr>
        <w:t xml:space="preserve"> ideas on various topics for a long time and are </w:t>
      </w:r>
      <w:del w:id="41" w:author="Moaz Uddin" w:date="2023-08-20T14:01:00Z">
        <w:r w:rsidDel="00F70C1D">
          <w:rPr>
            <w:lang w:val="en-US"/>
          </w:rPr>
          <w:delText xml:space="preserve">being </w:delText>
        </w:r>
      </w:del>
      <w:ins w:id="42" w:author="Moaz Uddin" w:date="2023-08-20T14:01:00Z">
        <w:r w:rsidR="00F70C1D">
          <w:rPr>
            <w:lang w:val="en-US"/>
          </w:rPr>
          <w:t>have been</w:t>
        </w:r>
      </w:ins>
      <w:ins w:id="43" w:author="Moaz Uddin" w:date="2023-08-20T14:02:00Z">
        <w:r w:rsidR="00F70C1D">
          <w:rPr>
            <w:lang w:val="en-US"/>
          </w:rPr>
          <w:t xml:space="preserve"> </w:t>
        </w:r>
      </w:ins>
      <w:r>
        <w:rPr>
          <w:lang w:val="en-US"/>
        </w:rPr>
        <w:t>read by older and younger generations</w:t>
      </w:r>
      <w:ins w:id="44" w:author="Moaz Uddin" w:date="2023-08-20T14:02:00Z">
        <w:r w:rsidR="00F70C1D">
          <w:rPr>
            <w:lang w:val="en-US"/>
          </w:rPr>
          <w:t xml:space="preserve"> alike</w:t>
        </w:r>
      </w:ins>
      <w:del w:id="45" w:author="Moaz Uddin" w:date="2023-08-20T14:02:00Z">
        <w:r w:rsidDel="00F70C1D">
          <w:rPr>
            <w:lang w:val="en-US"/>
          </w:rPr>
          <w:delText xml:space="preserve">. </w:delText>
        </w:r>
      </w:del>
      <w:ins w:id="46" w:author="Moaz Uddin" w:date="2023-08-20T14:02:00Z">
        <w:r w:rsidR="00F70C1D">
          <w:rPr>
            <w:lang w:val="en-US"/>
          </w:rPr>
          <w:t>,</w:t>
        </w:r>
        <w:r w:rsidR="00F70C1D">
          <w:rPr>
            <w:lang w:val="en-US"/>
          </w:rPr>
          <w:t xml:space="preserve"> </w:t>
        </w:r>
      </w:ins>
      <w:del w:id="47" w:author="Moaz Uddin" w:date="2023-08-20T14:02:00Z">
        <w:r w:rsidDel="00F70C1D">
          <w:rPr>
            <w:lang w:val="en-US"/>
          </w:rPr>
          <w:delText xml:space="preserve">With </w:delText>
        </w:r>
      </w:del>
      <w:ins w:id="48" w:author="Moaz Uddin" w:date="2023-08-20T14:02:00Z">
        <w:r w:rsidR="00F70C1D">
          <w:rPr>
            <w:lang w:val="en-US"/>
          </w:rPr>
          <w:t>w</w:t>
        </w:r>
        <w:r w:rsidR="00F70C1D">
          <w:rPr>
            <w:lang w:val="en-US"/>
          </w:rPr>
          <w:t xml:space="preserve">ith </w:t>
        </w:r>
      </w:ins>
      <w:r>
        <w:rPr>
          <w:lang w:val="en-US"/>
        </w:rPr>
        <w:t xml:space="preserve">the passage of time, TV crime programs and crime books are becoming more popular </w:t>
      </w:r>
      <w:del w:id="49" w:author="Moaz Uddin" w:date="2023-08-20T14:02:00Z">
        <w:r w:rsidDel="00F70C1D">
          <w:rPr>
            <w:lang w:val="en-US"/>
          </w:rPr>
          <w:delText xml:space="preserve">in countries </w:delText>
        </w:r>
      </w:del>
      <w:ins w:id="50" w:author="Moaz Uddin" w:date="2023-08-20T14:02:00Z">
        <w:r w:rsidR="00F70C1D">
          <w:rPr>
            <w:lang w:val="en-US"/>
          </w:rPr>
          <w:t xml:space="preserve">, especially </w:t>
        </w:r>
      </w:ins>
      <w:r>
        <w:rPr>
          <w:lang w:val="en-US"/>
        </w:rPr>
        <w:t xml:space="preserve">among the </w:t>
      </w:r>
      <w:del w:id="51" w:author="Moaz Uddin" w:date="2023-08-20T14:02:00Z">
        <w:r w:rsidDel="00F70C1D">
          <w:rPr>
            <w:lang w:val="en-US"/>
          </w:rPr>
          <w:delText xml:space="preserve">next </w:delText>
        </w:r>
      </w:del>
      <w:ins w:id="52" w:author="Moaz Uddin" w:date="2023-08-20T14:02:00Z">
        <w:r w:rsidR="00F70C1D">
          <w:rPr>
            <w:lang w:val="en-US"/>
          </w:rPr>
          <w:t xml:space="preserve">young </w:t>
        </w:r>
      </w:ins>
      <w:r>
        <w:rPr>
          <w:lang w:val="en-US"/>
        </w:rPr>
        <w:t xml:space="preserve">generation. </w:t>
      </w:r>
      <w:commentRangeStart w:id="53"/>
      <w:del w:id="54" w:author="Moaz Uddin" w:date="2023-08-20T14:03:00Z">
        <w:r w:rsidDel="00F70C1D">
          <w:rPr>
            <w:lang w:val="en-US"/>
          </w:rPr>
          <w:delText xml:space="preserve">With this restriction in mind, the </w:delText>
        </w:r>
      </w:del>
      <w:ins w:id="55" w:author="Moaz Uddin" w:date="2023-08-20T14:03:00Z">
        <w:r w:rsidR="00F70C1D">
          <w:rPr>
            <w:lang w:val="en-US"/>
          </w:rPr>
          <w:t xml:space="preserve">This </w:t>
        </w:r>
      </w:ins>
      <w:r>
        <w:rPr>
          <w:lang w:val="en-US"/>
        </w:rPr>
        <w:t xml:space="preserve">essay </w:t>
      </w:r>
      <w:commentRangeEnd w:id="53"/>
      <w:r w:rsidR="00F70C1D">
        <w:rPr>
          <w:rStyle w:val="CommentReference"/>
        </w:rPr>
        <w:commentReference w:id="53"/>
      </w:r>
      <w:r>
        <w:rPr>
          <w:lang w:val="en-US"/>
        </w:rPr>
        <w:t xml:space="preserve">will discuss the reason behind the popularity of crime stories and TV shows before venturing into any opinion. </w:t>
      </w:r>
      <w:bookmarkEnd w:id="38"/>
    </w:p>
    <w:p w14:paraId="66F9C4AD" w14:textId="68C1C66A" w:rsidR="00732B75" w:rsidRDefault="00732B75" w:rsidP="00732B75">
      <w:pPr>
        <w:rPr>
          <w:lang w:val="en-US"/>
        </w:rPr>
      </w:pPr>
      <w:commentRangeStart w:id="56"/>
      <w:r>
        <w:rPr>
          <w:lang w:val="en-US"/>
        </w:rPr>
        <w:t>Reviewing crime novels by the young generation holds some benefits among countries</w:t>
      </w:r>
      <w:commentRangeEnd w:id="56"/>
      <w:r w:rsidR="00F70C1D">
        <w:rPr>
          <w:rStyle w:val="CommentReference"/>
        </w:rPr>
        <w:commentReference w:id="56"/>
      </w:r>
      <w:r>
        <w:rPr>
          <w:lang w:val="en-US"/>
        </w:rPr>
        <w:t xml:space="preserve">. Indulging in crime novels </w:t>
      </w:r>
      <w:commentRangeStart w:id="57"/>
      <w:r>
        <w:rPr>
          <w:lang w:val="en-US"/>
        </w:rPr>
        <w:t>enhance</w:t>
      </w:r>
      <w:del w:id="58" w:author="Moaz Uddin" w:date="2023-08-20T14:05:00Z">
        <w:r w:rsidDel="00F70C1D">
          <w:rPr>
            <w:lang w:val="en-US"/>
          </w:rPr>
          <w:delText>d</w:delText>
        </w:r>
      </w:del>
      <w:ins w:id="59" w:author="Moaz Uddin" w:date="2023-08-20T14:05:00Z">
        <w:r w:rsidR="00F70C1D">
          <w:rPr>
            <w:lang w:val="en-US"/>
          </w:rPr>
          <w:t>s</w:t>
        </w:r>
      </w:ins>
      <w:r>
        <w:rPr>
          <w:lang w:val="en-US"/>
        </w:rPr>
        <w:t xml:space="preserve"> </w:t>
      </w:r>
      <w:commentRangeEnd w:id="57"/>
      <w:r w:rsidR="00F70C1D">
        <w:rPr>
          <w:rStyle w:val="CommentReference"/>
        </w:rPr>
        <w:commentReference w:id="57"/>
      </w:r>
      <w:del w:id="60" w:author="Moaz Uddin" w:date="2023-08-20T14:05:00Z">
        <w:r w:rsidDel="00F70C1D">
          <w:rPr>
            <w:lang w:val="en-US"/>
          </w:rPr>
          <w:delText>the</w:delText>
        </w:r>
      </w:del>
      <w:r>
        <w:rPr>
          <w:lang w:val="en-US"/>
        </w:rPr>
        <w:t xml:space="preserve"> </w:t>
      </w:r>
      <w:ins w:id="61" w:author="Moaz Uddin" w:date="2023-08-20T14:05:00Z">
        <w:r w:rsidR="00F70C1D">
          <w:rPr>
            <w:lang w:val="en-US"/>
          </w:rPr>
          <w:t>c</w:t>
        </w:r>
      </w:ins>
      <w:del w:id="62" w:author="Moaz Uddin" w:date="2023-08-20T14:05:00Z">
        <w:r w:rsidDel="00F70C1D">
          <w:rPr>
            <w:lang w:val="en-US"/>
          </w:rPr>
          <w:delText>C</w:delText>
        </w:r>
      </w:del>
      <w:r>
        <w:rPr>
          <w:lang w:val="en-US"/>
        </w:rPr>
        <w:t xml:space="preserve">hildren’s ability to solve critical problems and think out of the box. For instance, skimming the </w:t>
      </w:r>
      <w:ins w:id="63" w:author="Moaz Uddin" w:date="2023-08-20T14:05:00Z">
        <w:r w:rsidR="00F70C1D">
          <w:rPr>
            <w:lang w:val="en-US"/>
          </w:rPr>
          <w:t>H</w:t>
        </w:r>
      </w:ins>
      <w:del w:id="64" w:author="Moaz Uddin" w:date="2023-08-20T14:05:00Z">
        <w:r w:rsidDel="00F70C1D">
          <w:rPr>
            <w:lang w:val="en-US"/>
          </w:rPr>
          <w:delText>h</w:delText>
        </w:r>
      </w:del>
      <w:r>
        <w:rPr>
          <w:lang w:val="en-US"/>
        </w:rPr>
        <w:t xml:space="preserve">arry </w:t>
      </w:r>
      <w:del w:id="65" w:author="Moaz Uddin" w:date="2023-08-20T14:06:00Z">
        <w:r w:rsidDel="00F70C1D">
          <w:rPr>
            <w:lang w:val="en-US"/>
          </w:rPr>
          <w:delText xml:space="preserve">potter </w:delText>
        </w:r>
      </w:del>
      <w:ins w:id="66" w:author="Moaz Uddin" w:date="2023-08-20T14:06:00Z">
        <w:r w:rsidR="00F70C1D">
          <w:rPr>
            <w:lang w:val="en-US"/>
          </w:rPr>
          <w:t>P</w:t>
        </w:r>
        <w:r w:rsidR="00F70C1D">
          <w:rPr>
            <w:lang w:val="en-US"/>
          </w:rPr>
          <w:t xml:space="preserve">otter </w:t>
        </w:r>
      </w:ins>
      <w:r>
        <w:rPr>
          <w:lang w:val="en-US"/>
        </w:rPr>
        <w:t xml:space="preserve">crime books by JK Rowling in schools develop the kids’ brain that how to connect puzzles together and come up with their own solution to solve fossil fuel problems. Along with that, crime books train teenagers </w:t>
      </w:r>
      <w:proofErr w:type="gramStart"/>
      <w:r>
        <w:rPr>
          <w:lang w:val="en-US"/>
        </w:rPr>
        <w:t>on</w:t>
      </w:r>
      <w:proofErr w:type="gramEnd"/>
      <w:r>
        <w:rPr>
          <w:lang w:val="en-US"/>
        </w:rPr>
        <w:t xml:space="preserve"> how to defend themselves from the enemy. For illustration</w:t>
      </w:r>
      <w:commentRangeStart w:id="67"/>
      <w:r>
        <w:rPr>
          <w:lang w:val="en-US"/>
        </w:rPr>
        <w:t xml:space="preserve">, </w:t>
      </w:r>
      <w:del w:id="68" w:author="Moaz Uddin" w:date="2023-08-20T14:06:00Z">
        <w:r w:rsidDel="00F70C1D">
          <w:rPr>
            <w:lang w:val="en-US"/>
          </w:rPr>
          <w:delText xml:space="preserve">an analysis of </w:delText>
        </w:r>
      </w:del>
      <w:commentRangeEnd w:id="67"/>
      <w:r w:rsidR="00F70C1D">
        <w:rPr>
          <w:rStyle w:val="CommentReference"/>
        </w:rPr>
        <w:commentReference w:id="67"/>
      </w:r>
      <w:r>
        <w:rPr>
          <w:lang w:val="en-US"/>
        </w:rPr>
        <w:t xml:space="preserve">the book “Lord of the Rings” provides insight into how to protect yourself in the battles between the two countries by digging a hole in the ground and covering it with mud. </w:t>
      </w:r>
    </w:p>
    <w:p w14:paraId="16FB0016" w14:textId="5593575B" w:rsidR="00732B75" w:rsidRDefault="00732B75" w:rsidP="00732B75">
      <w:pPr>
        <w:rPr>
          <w:lang w:val="en-US"/>
        </w:rPr>
      </w:pPr>
      <w:del w:id="69" w:author="Moaz Uddin" w:date="2023-08-20T14:07:00Z">
        <w:r w:rsidDel="00F70C1D">
          <w:rPr>
            <w:lang w:val="en-US"/>
          </w:rPr>
          <w:delText>After considering the advantages of crime novels, tv shows possessed a benefit too</w:delText>
        </w:r>
      </w:del>
      <w:r>
        <w:rPr>
          <w:lang w:val="en-US"/>
        </w:rPr>
        <w:t xml:space="preserve">. </w:t>
      </w:r>
      <w:commentRangeStart w:id="70"/>
      <w:ins w:id="71" w:author="Moaz Uddin" w:date="2023-08-20T14:08:00Z">
        <w:r w:rsidR="00F70C1D">
          <w:rPr>
            <w:lang w:val="en-US"/>
          </w:rPr>
          <w:t xml:space="preserve">TV crime dramas also have their own benefits, which explains the increasing popularity of this format. </w:t>
        </w:r>
      </w:ins>
      <w:commentRangeEnd w:id="70"/>
      <w:ins w:id="72" w:author="Moaz Uddin" w:date="2023-08-20T14:09:00Z">
        <w:r w:rsidR="00F70C1D">
          <w:rPr>
            <w:rStyle w:val="CommentReference"/>
          </w:rPr>
          <w:commentReference w:id="70"/>
        </w:r>
      </w:ins>
      <w:r>
        <w:rPr>
          <w:lang w:val="en-US"/>
        </w:rPr>
        <w:t xml:space="preserve">Watching crime programs assist adults in understanding the behavior of the criminals who are involved in various crimes. For example, crime scenes on TV programs </w:t>
      </w:r>
      <w:proofErr w:type="gramStart"/>
      <w:r>
        <w:rPr>
          <w:lang w:val="en-US"/>
        </w:rPr>
        <w:t>like ”Badmash</w:t>
      </w:r>
      <w:proofErr w:type="gramEnd"/>
      <w:r>
        <w:rPr>
          <w:lang w:val="en-US"/>
        </w:rPr>
        <w:t xml:space="preserve">” show how criminals create plans to snatch mobile phones from the community by acting as common citizens in public places. In </w:t>
      </w:r>
      <w:commentRangeStart w:id="73"/>
      <w:del w:id="74" w:author="Moaz Uddin" w:date="2023-08-20T14:10:00Z">
        <w:r w:rsidDel="00F70C1D">
          <w:rPr>
            <w:lang w:val="en-US"/>
          </w:rPr>
          <w:delText>A</w:delText>
        </w:r>
      </w:del>
      <w:ins w:id="75" w:author="Moaz Uddin" w:date="2023-08-20T14:10:00Z">
        <w:r w:rsidR="00F70C1D">
          <w:rPr>
            <w:lang w:val="en-US"/>
          </w:rPr>
          <w:t>a</w:t>
        </w:r>
        <w:commentRangeEnd w:id="73"/>
        <w:r w:rsidR="00F70C1D">
          <w:rPr>
            <w:rStyle w:val="CommentReference"/>
          </w:rPr>
          <w:commentReference w:id="73"/>
        </w:r>
      </w:ins>
      <w:r>
        <w:rPr>
          <w:lang w:val="en-US"/>
        </w:rPr>
        <w:t>ddition, it also develop</w:t>
      </w:r>
      <w:commentRangeStart w:id="76"/>
      <w:ins w:id="77" w:author="Moaz Uddin" w:date="2023-08-20T14:11:00Z">
        <w:r w:rsidR="00F70C1D">
          <w:rPr>
            <w:lang w:val="en-US"/>
          </w:rPr>
          <w:t>s</w:t>
        </w:r>
      </w:ins>
      <w:del w:id="78" w:author="Moaz Uddin" w:date="2023-08-20T14:11:00Z">
        <w:r w:rsidDel="00F70C1D">
          <w:rPr>
            <w:lang w:val="en-US"/>
          </w:rPr>
          <w:delText>ed</w:delText>
        </w:r>
      </w:del>
      <w:commentRangeEnd w:id="76"/>
      <w:r w:rsidR="00F70C1D">
        <w:rPr>
          <w:rStyle w:val="CommentReference"/>
        </w:rPr>
        <w:commentReference w:id="76"/>
      </w:r>
      <w:r>
        <w:rPr>
          <w:lang w:val="en-US"/>
        </w:rPr>
        <w:t xml:space="preserve"> educational knowledge in the field of forensic study and crime scene investigation to solve murder crimes. </w:t>
      </w:r>
    </w:p>
    <w:p w14:paraId="363EFA4C" w14:textId="43492597" w:rsidR="00732B75" w:rsidRDefault="00732B75" w:rsidP="00732B75">
      <w:pPr>
        <w:rPr>
          <w:lang w:val="en-US"/>
        </w:rPr>
      </w:pPr>
      <w:del w:id="79" w:author="Moaz Uddin" w:date="2023-08-20T14:14:00Z">
        <w:r w:rsidDel="00F70C1D">
          <w:rPr>
            <w:lang w:val="en-US"/>
          </w:rPr>
          <w:delText xml:space="preserve">In </w:delText>
        </w:r>
      </w:del>
      <w:del w:id="80" w:author="Moaz Uddin" w:date="2023-08-20T14:13:00Z">
        <w:r w:rsidDel="00F70C1D">
          <w:rPr>
            <w:lang w:val="en-US"/>
          </w:rPr>
          <w:delText>general</w:delText>
        </w:r>
      </w:del>
      <w:del w:id="81" w:author="Moaz Uddin" w:date="2023-08-20T14:14:00Z">
        <w:r w:rsidDel="00F70C1D">
          <w:rPr>
            <w:lang w:val="en-US"/>
          </w:rPr>
          <w:delText xml:space="preserve">, watching </w:delText>
        </w:r>
      </w:del>
      <w:ins w:id="82" w:author="Moaz Uddin" w:date="2023-08-20T14:14:00Z">
        <w:r w:rsidR="00F70C1D">
          <w:rPr>
            <w:lang w:val="en-US"/>
          </w:rPr>
          <w:t>W</w:t>
        </w:r>
        <w:r w:rsidR="00F70C1D">
          <w:rPr>
            <w:lang w:val="en-US"/>
          </w:rPr>
          <w:t xml:space="preserve">atching </w:t>
        </w:r>
      </w:ins>
      <w:r>
        <w:rPr>
          <w:lang w:val="en-US"/>
        </w:rPr>
        <w:t>tv shows and reading crime novels has a positive impact on society by</w:t>
      </w:r>
      <w:del w:id="83" w:author="Moaz Uddin" w:date="2023-08-20T14:12:00Z">
        <w:r w:rsidDel="00F70C1D">
          <w:rPr>
            <w:lang w:val="en-US"/>
          </w:rPr>
          <w:delText xml:space="preserve"> gaining the knowledge to prevent crimes, gaining education related to crimes, and the ability of the adolescent to think out of the box</w:delText>
        </w:r>
      </w:del>
      <w:ins w:id="84" w:author="Moaz Uddin" w:date="2023-08-20T14:12:00Z">
        <w:r w:rsidR="00F70C1D">
          <w:rPr>
            <w:lang w:val="en-US"/>
          </w:rPr>
          <w:t xml:space="preserve"> educating </w:t>
        </w:r>
      </w:ins>
      <w:ins w:id="85" w:author="Moaz Uddin" w:date="2023-08-20T14:13:00Z">
        <w:r w:rsidR="00F70C1D">
          <w:rPr>
            <w:lang w:val="en-US"/>
          </w:rPr>
          <w:t>individuals about crime and how to prevent it by thinking outside the box</w:t>
        </w:r>
      </w:ins>
      <w:r>
        <w:rPr>
          <w:lang w:val="en-US"/>
        </w:rPr>
        <w:t xml:space="preserve">. </w:t>
      </w:r>
      <w:r>
        <w:rPr>
          <w:lang w:val="en-US"/>
        </w:rPr>
        <w:br/>
      </w:r>
      <w:r>
        <w:rPr>
          <w:lang w:val="en-US"/>
        </w:rPr>
        <w:lastRenderedPageBreak/>
        <w:br/>
        <w:t xml:space="preserve">In </w:t>
      </w:r>
      <w:del w:id="86" w:author="Moaz Uddin" w:date="2023-08-20T14:15:00Z">
        <w:r w:rsidDel="00F70C1D">
          <w:rPr>
            <w:lang w:val="en-US"/>
          </w:rPr>
          <w:delText>sum</w:delText>
        </w:r>
      </w:del>
      <w:ins w:id="87" w:author="Moaz Uddin" w:date="2023-08-20T14:15:00Z">
        <w:r w:rsidR="00F70C1D">
          <w:rPr>
            <w:lang w:val="en-US"/>
          </w:rPr>
          <w:t>conclusion</w:t>
        </w:r>
      </w:ins>
      <w:r>
        <w:rPr>
          <w:lang w:val="en-US"/>
        </w:rPr>
        <w:t xml:space="preserve">, </w:t>
      </w:r>
      <w:del w:id="88" w:author="Moaz Uddin" w:date="2023-08-20T14:15:00Z">
        <w:r w:rsidDel="00F70C1D">
          <w:rPr>
            <w:lang w:val="en-US"/>
          </w:rPr>
          <w:delText xml:space="preserve">the best recommendation is </w:delText>
        </w:r>
      </w:del>
      <w:ins w:id="89" w:author="Moaz Uddin" w:date="2023-08-20T14:15:00Z">
        <w:r w:rsidR="00F70C1D">
          <w:rPr>
            <w:lang w:val="en-US"/>
          </w:rPr>
          <w:t xml:space="preserve">I recommend that we encourage people to </w:t>
        </w:r>
      </w:ins>
      <w:del w:id="90" w:author="Moaz Uddin" w:date="2023-08-20T14:16:00Z">
        <w:r w:rsidDel="00F70C1D">
          <w:rPr>
            <w:lang w:val="en-US"/>
          </w:rPr>
          <w:delText xml:space="preserve">to develop the habit of people in countries from childhood to </w:delText>
        </w:r>
      </w:del>
      <w:r>
        <w:rPr>
          <w:lang w:val="en-US"/>
        </w:rPr>
        <w:t>read</w:t>
      </w:r>
      <w:del w:id="91" w:author="Moaz Uddin" w:date="2023-08-20T14:16:00Z">
        <w:r w:rsidDel="00F70C1D">
          <w:rPr>
            <w:lang w:val="en-US"/>
          </w:rPr>
          <w:delText>ing</w:delText>
        </w:r>
      </w:del>
      <w:r>
        <w:rPr>
          <w:lang w:val="en-US"/>
        </w:rPr>
        <w:t xml:space="preserve"> crime novels and watch</w:t>
      </w:r>
      <w:del w:id="92" w:author="Moaz Uddin" w:date="2023-08-20T14:16:00Z">
        <w:r w:rsidDel="00F70C1D">
          <w:rPr>
            <w:lang w:val="en-US"/>
          </w:rPr>
          <w:delText>ing</w:delText>
        </w:r>
      </w:del>
      <w:r>
        <w:rPr>
          <w:lang w:val="en-US"/>
        </w:rPr>
        <w:t xml:space="preserve"> crime tv shows to gain scientific knowledge that is valuable for society and themselves.  </w:t>
      </w:r>
    </w:p>
    <w:p w14:paraId="62671DD1" w14:textId="77777777" w:rsidR="00732B75" w:rsidRDefault="00732B75"/>
    <w:p w14:paraId="64321B34" w14:textId="77777777" w:rsidR="00732B75" w:rsidRDefault="00732B75"/>
    <w:p w14:paraId="5EB29817" w14:textId="77777777" w:rsidR="00732B75" w:rsidRDefault="00732B75" w:rsidP="00732B75">
      <w:pPr>
        <w:rPr>
          <w:lang w:val="en-US"/>
        </w:rPr>
      </w:pPr>
      <w:r w:rsidRPr="00DD0BED">
        <w:rPr>
          <w:noProof/>
          <w:lang w:val="en-US"/>
        </w:rPr>
        <w:drawing>
          <wp:inline distT="0" distB="0" distL="0" distR="0" wp14:anchorId="0BC9CA91" wp14:editId="576CE5BB">
            <wp:extent cx="5731510" cy="1914525"/>
            <wp:effectExtent l="0" t="0" r="2540" b="9525"/>
            <wp:docPr id="628515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15220" name=""/>
                    <pic:cNvPicPr/>
                  </pic:nvPicPr>
                  <pic:blipFill>
                    <a:blip r:embed="rId10"/>
                    <a:stretch>
                      <a:fillRect/>
                    </a:stretch>
                  </pic:blipFill>
                  <pic:spPr>
                    <a:xfrm>
                      <a:off x="0" y="0"/>
                      <a:ext cx="5731510" cy="1914525"/>
                    </a:xfrm>
                    <a:prstGeom prst="rect">
                      <a:avLst/>
                    </a:prstGeom>
                  </pic:spPr>
                </pic:pic>
              </a:graphicData>
            </a:graphic>
          </wp:inline>
        </w:drawing>
      </w:r>
      <w:r>
        <w:rPr>
          <w:lang w:val="en-US"/>
        </w:rPr>
        <w:br/>
      </w:r>
      <w:r>
        <w:rPr>
          <w:lang w:val="en-US"/>
        </w:rPr>
        <w:br/>
        <w:t xml:space="preserve">Dear Madam, </w:t>
      </w:r>
    </w:p>
    <w:p w14:paraId="0481864C" w14:textId="54EE0BF1" w:rsidR="00732B75" w:rsidRDefault="00732B75" w:rsidP="00732B75">
      <w:pPr>
        <w:rPr>
          <w:lang w:val="en-US"/>
        </w:rPr>
      </w:pPr>
      <w:r>
        <w:rPr>
          <w:lang w:val="en-US"/>
        </w:rPr>
        <w:t xml:space="preserve">I am writing this letter in response to the advertisement for the position of unpaid work at the museum. Presently, I am matriculated as a part-time student at the University of Passau studying “History and Museum” which </w:t>
      </w:r>
      <w:del w:id="93" w:author="Moaz Uddin" w:date="2023-08-20T14:19:00Z">
        <w:r w:rsidDel="00F70C1D">
          <w:rPr>
            <w:lang w:val="en-US"/>
          </w:rPr>
          <w:delText xml:space="preserve">made </w:delText>
        </w:r>
      </w:del>
      <w:ins w:id="94" w:author="Moaz Uddin" w:date="2023-08-20T14:19:00Z">
        <w:r w:rsidR="00F70C1D">
          <w:rPr>
            <w:lang w:val="en-US"/>
          </w:rPr>
          <w:t>ma</w:t>
        </w:r>
        <w:r w:rsidR="00F70C1D">
          <w:rPr>
            <w:lang w:val="en-US"/>
          </w:rPr>
          <w:t>kes</w:t>
        </w:r>
        <w:r w:rsidR="00F70C1D">
          <w:rPr>
            <w:lang w:val="en-US"/>
          </w:rPr>
          <w:t xml:space="preserve"> </w:t>
        </w:r>
      </w:ins>
      <w:r>
        <w:rPr>
          <w:lang w:val="en-US"/>
        </w:rPr>
        <w:t xml:space="preserve">me an exceptional candidate for the advertised position. </w:t>
      </w:r>
    </w:p>
    <w:p w14:paraId="7809C036" w14:textId="2B7EDC19" w:rsidR="00732B75" w:rsidRDefault="00732B75" w:rsidP="00732B75">
      <w:pPr>
        <w:rPr>
          <w:lang w:val="en-US"/>
        </w:rPr>
      </w:pPr>
      <w:r>
        <w:rPr>
          <w:lang w:val="en-US"/>
        </w:rPr>
        <w:t>Recently, I passed the second semester at the university</w:t>
      </w:r>
      <w:ins w:id="95" w:author="Moaz Uddin" w:date="2023-08-20T14:19:00Z">
        <w:r w:rsidR="00F70C1D">
          <w:rPr>
            <w:lang w:val="en-US"/>
          </w:rPr>
          <w:t>,</w:t>
        </w:r>
      </w:ins>
      <w:r>
        <w:rPr>
          <w:lang w:val="en-US"/>
        </w:rPr>
        <w:t xml:space="preserve"> which has a requirement to get a voluntary certificate to get a chance to enroll in social sciences courses next semester. Through the Fulbright scholarship, I got a</w:t>
      </w:r>
      <w:del w:id="96" w:author="Moaz Uddin" w:date="2023-08-20T14:20:00Z">
        <w:r w:rsidDel="00F70C1D">
          <w:rPr>
            <w:lang w:val="en-US"/>
          </w:rPr>
          <w:delText xml:space="preserve"> chance</w:delText>
        </w:r>
      </w:del>
      <w:ins w:id="97" w:author="Moaz Uddin" w:date="2023-08-20T14:20:00Z">
        <w:r w:rsidR="00F70C1D">
          <w:rPr>
            <w:lang w:val="en-US"/>
          </w:rPr>
          <w:t>n opportunity</w:t>
        </w:r>
      </w:ins>
      <w:r>
        <w:rPr>
          <w:lang w:val="en-US"/>
        </w:rPr>
        <w:t xml:space="preserve"> to learn about the traditions and cultures of the country and learn about multiple languages such as English, Urdu, and Pashto that are widely spoken in our country. These communication skills will benefit the museum by telling them history in multiple languages and guiding them to the different points at the museum. </w:t>
      </w:r>
    </w:p>
    <w:p w14:paraId="291FD712" w14:textId="04184BA5" w:rsidR="00732B75" w:rsidRDefault="00732B75" w:rsidP="00732B75">
      <w:pPr>
        <w:rPr>
          <w:lang w:val="en-US"/>
        </w:rPr>
      </w:pPr>
      <w:del w:id="98" w:author="Moaz Uddin" w:date="2023-08-20T14:20:00Z">
        <w:r w:rsidDel="00F70C1D">
          <w:rPr>
            <w:lang w:val="en-US"/>
          </w:rPr>
          <w:delText xml:space="preserve">Probably, </w:delText>
        </w:r>
      </w:del>
      <w:r>
        <w:rPr>
          <w:lang w:val="en-US"/>
        </w:rPr>
        <w:t xml:space="preserve">I will be available for the unpaid work by </w:t>
      </w:r>
      <w:proofErr w:type="gramStart"/>
      <w:r>
        <w:rPr>
          <w:lang w:val="en-US"/>
        </w:rPr>
        <w:t>coming</w:t>
      </w:r>
      <w:proofErr w:type="gramEnd"/>
      <w:r>
        <w:rPr>
          <w:lang w:val="en-US"/>
        </w:rPr>
        <w:t xml:space="preserve"> Friday and will be flexible with working hours at the museum. Let me know if any further documents are required to qualify for the position. </w:t>
      </w:r>
      <w:del w:id="99" w:author="Moaz Uddin" w:date="2023-08-20T14:20:00Z">
        <w:r w:rsidDel="00F70C1D">
          <w:rPr>
            <w:lang w:val="en-US"/>
          </w:rPr>
          <w:delText xml:space="preserve">Looking </w:delText>
        </w:r>
      </w:del>
      <w:ins w:id="100" w:author="Moaz Uddin" w:date="2023-08-20T14:20:00Z">
        <w:r w:rsidR="00F70C1D">
          <w:rPr>
            <w:lang w:val="en-US"/>
          </w:rPr>
          <w:t>I am l</w:t>
        </w:r>
        <w:r w:rsidR="00F70C1D">
          <w:rPr>
            <w:lang w:val="en-US"/>
          </w:rPr>
          <w:t xml:space="preserve">ooking </w:t>
        </w:r>
      </w:ins>
      <w:r>
        <w:rPr>
          <w:lang w:val="en-US"/>
        </w:rPr>
        <w:t xml:space="preserve">forward to hearing good news from you. </w:t>
      </w:r>
    </w:p>
    <w:p w14:paraId="458AA654" w14:textId="77777777" w:rsidR="00732B75" w:rsidRDefault="00732B75" w:rsidP="00732B75">
      <w:pPr>
        <w:rPr>
          <w:lang w:val="en-US"/>
        </w:rPr>
      </w:pPr>
      <w:r>
        <w:rPr>
          <w:lang w:val="en-US"/>
        </w:rPr>
        <w:t>Yours faithfully</w:t>
      </w:r>
    </w:p>
    <w:p w14:paraId="731BC7B8" w14:textId="77777777" w:rsidR="00732B75" w:rsidRDefault="00732B75" w:rsidP="00732B75">
      <w:pPr>
        <w:rPr>
          <w:lang w:val="en-US"/>
        </w:rPr>
      </w:pPr>
      <w:r>
        <w:rPr>
          <w:lang w:val="en-US"/>
        </w:rPr>
        <w:t xml:space="preserve">Sameed Tariq. </w:t>
      </w:r>
    </w:p>
    <w:p w14:paraId="544BB04E" w14:textId="77777777" w:rsidR="00732B75" w:rsidRDefault="00732B75"/>
    <w:p w14:paraId="6F40E701" w14:textId="77777777" w:rsidR="00732B75" w:rsidRDefault="00732B75"/>
    <w:p w14:paraId="7D3C39CE" w14:textId="77777777" w:rsidR="00732B75" w:rsidRDefault="00732B75"/>
    <w:p w14:paraId="4E2E38B0" w14:textId="77777777" w:rsidR="00732B75" w:rsidRDefault="00732B75"/>
    <w:p w14:paraId="14B8EE83" w14:textId="77777777" w:rsidR="00732B75" w:rsidRDefault="00732B75"/>
    <w:p w14:paraId="21078057" w14:textId="77777777" w:rsidR="00732B75" w:rsidRDefault="00732B75"/>
    <w:p w14:paraId="42F70575" w14:textId="77777777" w:rsidR="00732B75" w:rsidRDefault="00732B75"/>
    <w:p w14:paraId="25F76145" w14:textId="77777777" w:rsidR="00732B75" w:rsidRDefault="00732B75"/>
    <w:p w14:paraId="33CDD7E1" w14:textId="77777777" w:rsidR="00732B75" w:rsidRDefault="00732B75"/>
    <w:p w14:paraId="6E7A0323" w14:textId="77777777" w:rsidR="00732B75" w:rsidRDefault="00732B75"/>
    <w:p w14:paraId="34D9EC30" w14:textId="77777777" w:rsidR="00732B75" w:rsidRDefault="00732B75"/>
    <w:p w14:paraId="60B3E7D6" w14:textId="77777777" w:rsidR="00732B75" w:rsidRDefault="00732B75"/>
    <w:p w14:paraId="7823C773" w14:textId="77777777" w:rsidR="00732B75" w:rsidRDefault="00732B75" w:rsidP="00732B75">
      <w:pPr>
        <w:pStyle w:val="Heading1"/>
        <w:shd w:val="clear" w:color="auto" w:fill="FFFFFF"/>
        <w:spacing w:before="0" w:line="435" w:lineRule="atLeast"/>
        <w:rPr>
          <w:rFonts w:ascii="Segoe UI" w:hAnsi="Segoe UI" w:cs="Segoe UI"/>
          <w:color w:val="1C1E29"/>
        </w:rPr>
      </w:pPr>
      <w:r>
        <w:rPr>
          <w:rFonts w:ascii="Segoe UI" w:hAnsi="Segoe UI" w:cs="Segoe UI"/>
          <w:color w:val="1C1E29"/>
        </w:rPr>
        <w:t xml:space="preserve">nowadays many people complain that they have difficulties having enough sleep what are </w:t>
      </w:r>
      <w:r>
        <w:rPr>
          <w:rFonts w:ascii="Segoe UI" w:hAnsi="Segoe UI" w:cs="Segoe UI"/>
          <w:color w:val="1C1E29"/>
          <w:lang w:val="en-US"/>
        </w:rPr>
        <w:t xml:space="preserve">the </w:t>
      </w:r>
      <w:r>
        <w:rPr>
          <w:rFonts w:ascii="Segoe UI" w:hAnsi="Segoe UI" w:cs="Segoe UI"/>
          <w:color w:val="1C1E29"/>
        </w:rPr>
        <w:t xml:space="preserve">problems caused by lack of sleep? </w:t>
      </w:r>
      <w:r>
        <w:rPr>
          <w:rFonts w:ascii="Segoe UI" w:hAnsi="Segoe UI" w:cs="Segoe UI"/>
          <w:color w:val="1C1E29"/>
          <w:lang w:val="en-US"/>
        </w:rPr>
        <w:t>What</w:t>
      </w:r>
      <w:r>
        <w:rPr>
          <w:rFonts w:ascii="Segoe UI" w:hAnsi="Segoe UI" w:cs="Segoe UI"/>
          <w:color w:val="1C1E29"/>
        </w:rPr>
        <w:t xml:space="preserve"> can be done about this lack of sleep?</w:t>
      </w:r>
    </w:p>
    <w:p w14:paraId="0FA78B2E" w14:textId="23D77205" w:rsidR="00732B75" w:rsidRDefault="00732B75" w:rsidP="00732B75">
      <w:pPr>
        <w:rPr>
          <w:lang w:val="en-US"/>
        </w:rPr>
      </w:pPr>
      <w:r>
        <w:rPr>
          <w:lang w:val="en-US"/>
        </w:rPr>
        <w:br/>
        <w:t>Solution:</w:t>
      </w:r>
      <w:r>
        <w:rPr>
          <w:lang w:val="en-US"/>
        </w:rPr>
        <w:br/>
        <w:t>In the modern world, individuals do not get ample sleep due to hectic lifestyles. Firstly, this essay will shed some light on the problem faced by fewer hours of sleep and</w:t>
      </w:r>
      <w:ins w:id="101" w:author="Moaz Uddin" w:date="2023-08-20T14:20:00Z">
        <w:r w:rsidR="00F70C1D">
          <w:rPr>
            <w:lang w:val="en-US"/>
          </w:rPr>
          <w:t>,</w:t>
        </w:r>
      </w:ins>
      <w:r>
        <w:rPr>
          <w:lang w:val="en-US"/>
        </w:rPr>
        <w:t xml:space="preserve"> in the latter half, will discuss the feasible solution to the problems. </w:t>
      </w:r>
    </w:p>
    <w:p w14:paraId="299315B1" w14:textId="01D26B8A" w:rsidR="00732B75" w:rsidRDefault="00732B75" w:rsidP="00732B75">
      <w:pPr>
        <w:rPr>
          <w:lang w:val="en-US"/>
        </w:rPr>
      </w:pPr>
      <w:commentRangeStart w:id="102"/>
      <w:r>
        <w:rPr>
          <w:lang w:val="en-US"/>
        </w:rPr>
        <w:t xml:space="preserve">As an initial point, the reduction of sleep to have a high standard of living developed migraines in the human body. </w:t>
      </w:r>
      <w:commentRangeEnd w:id="102"/>
      <w:r w:rsidR="00F70C1D">
        <w:rPr>
          <w:rStyle w:val="CommentReference"/>
        </w:rPr>
        <w:commentReference w:id="102"/>
      </w:r>
      <w:del w:id="103" w:author="Moaz Uddin" w:date="2023-08-20T14:26:00Z">
        <w:r w:rsidDel="00F70C1D">
          <w:rPr>
            <w:lang w:val="en-US"/>
          </w:rPr>
          <w:delText>As a result</w:delText>
        </w:r>
      </w:del>
      <w:r>
        <w:rPr>
          <w:lang w:val="en-US"/>
        </w:rPr>
        <w:t>, the</w:t>
      </w:r>
      <w:ins w:id="104" w:author="Moaz Uddin" w:date="2023-08-20T14:26:00Z">
        <w:r w:rsidR="00F70C1D">
          <w:rPr>
            <w:lang w:val="en-US"/>
          </w:rPr>
          <w:t>ir</w:t>
        </w:r>
      </w:ins>
      <w:r>
        <w:rPr>
          <w:lang w:val="en-US"/>
        </w:rPr>
        <w:t xml:space="preserve"> bod</w:t>
      </w:r>
      <w:ins w:id="105" w:author="Moaz Uddin" w:date="2023-08-20T14:26:00Z">
        <w:r w:rsidR="00F70C1D">
          <w:rPr>
            <w:lang w:val="en-US"/>
          </w:rPr>
          <w:t>ies</w:t>
        </w:r>
      </w:ins>
      <w:del w:id="106" w:author="Moaz Uddin" w:date="2023-08-20T14:26:00Z">
        <w:r w:rsidDel="00F70C1D">
          <w:rPr>
            <w:lang w:val="en-US"/>
          </w:rPr>
          <w:delText>y</w:delText>
        </w:r>
      </w:del>
      <w:r>
        <w:rPr>
          <w:lang w:val="en-US"/>
        </w:rPr>
        <w:t xml:space="preserve"> suffer</w:t>
      </w:r>
      <w:del w:id="107" w:author="Moaz Uddin" w:date="2023-08-20T14:26:00Z">
        <w:r w:rsidDel="00F70C1D">
          <w:rPr>
            <w:lang w:val="en-US"/>
          </w:rPr>
          <w:delText>s</w:delText>
        </w:r>
      </w:del>
      <w:r>
        <w:rPr>
          <w:lang w:val="en-US"/>
        </w:rPr>
        <w:t xml:space="preserve"> from severe headaches, heart strokes, and </w:t>
      </w:r>
      <w:ins w:id="108" w:author="Moaz Uddin" w:date="2023-08-20T14:26:00Z">
        <w:r w:rsidR="00F70C1D">
          <w:rPr>
            <w:lang w:val="en-US"/>
          </w:rPr>
          <w:t>a</w:t>
        </w:r>
      </w:ins>
      <w:del w:id="109" w:author="Moaz Uddin" w:date="2023-08-20T14:26:00Z">
        <w:r w:rsidDel="00F70C1D">
          <w:rPr>
            <w:lang w:val="en-US"/>
          </w:rPr>
          <w:delText>A</w:delText>
        </w:r>
      </w:del>
      <w:r>
        <w:rPr>
          <w:lang w:val="en-US"/>
        </w:rPr>
        <w:t xml:space="preserve">sthma. Spending a lot of money on medications and painkillers may infect you with Ulcers. For instance, the United Nations reports state that eighty percent of the community is distressed to have a high lifestyle in low income. In addition, individuals are unable to concentrate on work productivity due to lack of sleep. To illustrate, there is a </w:t>
      </w:r>
      <w:commentRangeStart w:id="110"/>
      <w:r>
        <w:rPr>
          <w:lang w:val="en-US"/>
        </w:rPr>
        <w:t xml:space="preserve">significant twenty-five percent </w:t>
      </w:r>
      <w:commentRangeEnd w:id="110"/>
      <w:r w:rsidR="00F70C1D">
        <w:rPr>
          <w:rStyle w:val="CommentReference"/>
        </w:rPr>
        <w:commentReference w:id="110"/>
      </w:r>
      <w:r>
        <w:rPr>
          <w:lang w:val="en-US"/>
        </w:rPr>
        <w:t>decrease in the employees’ productivity with a lack of sleeping habits according to the report of “Job Center.”</w:t>
      </w:r>
    </w:p>
    <w:p w14:paraId="0AB3E0B3" w14:textId="15DF9ACA" w:rsidR="00732B75" w:rsidRDefault="00732B75" w:rsidP="00732B75">
      <w:pPr>
        <w:rPr>
          <w:lang w:val="en-US"/>
        </w:rPr>
      </w:pPr>
      <w:r>
        <w:rPr>
          <w:lang w:val="en-US"/>
        </w:rPr>
        <w:t xml:space="preserve">Be that as it may, solutions exist for each of the problems above. Regular checkups with the </w:t>
      </w:r>
      <w:ins w:id="111" w:author="Moaz Uddin" w:date="2023-08-20T14:27:00Z">
        <w:r w:rsidR="00F70C1D">
          <w:rPr>
            <w:lang w:val="en-US"/>
          </w:rPr>
          <w:t>d</w:t>
        </w:r>
      </w:ins>
      <w:del w:id="112" w:author="Moaz Uddin" w:date="2023-08-20T14:27:00Z">
        <w:r w:rsidDel="00F70C1D">
          <w:rPr>
            <w:lang w:val="en-US"/>
          </w:rPr>
          <w:delText>D</w:delText>
        </w:r>
      </w:del>
      <w:r>
        <w:rPr>
          <w:lang w:val="en-US"/>
        </w:rPr>
        <w:t xml:space="preserve">octor to consult about the standard of living and family issues may reduce the stress on </w:t>
      </w:r>
      <w:del w:id="113" w:author="Moaz Uddin" w:date="2023-08-20T14:27:00Z">
        <w:r w:rsidDel="00F70C1D">
          <w:rPr>
            <w:lang w:val="en-US"/>
          </w:rPr>
          <w:delText>the brain</w:delText>
        </w:r>
      </w:del>
      <w:ins w:id="114" w:author="Moaz Uddin" w:date="2023-08-20T14:27:00Z">
        <w:r w:rsidR="00F70C1D">
          <w:rPr>
            <w:lang w:val="en-US"/>
          </w:rPr>
          <w:t>indivi</w:t>
        </w:r>
      </w:ins>
      <w:ins w:id="115" w:author="Moaz Uddin" w:date="2023-08-20T14:28:00Z">
        <w:r w:rsidR="00F70C1D">
          <w:rPr>
            <w:lang w:val="en-US"/>
          </w:rPr>
          <w:t>duals</w:t>
        </w:r>
      </w:ins>
      <w:r>
        <w:rPr>
          <w:lang w:val="en-US"/>
        </w:rPr>
        <w:t xml:space="preserve">. For this reason, a person should be able to sleep more than seven hours to reduce migraines according to scientific studies. Furthermore, daily jogging in the sun and heat increases blood circulation in the body and makes the brain more productive by enhancing the Vitamin A in the body. In particular, the Employment Center report states that employees who come to work after having a morning jog show a thirteen percent increase in work productivity and problem-solving skills. </w:t>
      </w:r>
    </w:p>
    <w:p w14:paraId="31BFEBC0" w14:textId="53039510" w:rsidR="00732B75" w:rsidRDefault="00732B75" w:rsidP="00732B75">
      <w:pPr>
        <w:rPr>
          <w:lang w:val="en-US"/>
        </w:rPr>
      </w:pPr>
      <w:r>
        <w:rPr>
          <w:lang w:val="en-US"/>
        </w:rPr>
        <w:t>Inadequate sleep may lead to several difficulties in life</w:t>
      </w:r>
      <w:ins w:id="116" w:author="Moaz Uddin" w:date="2023-08-20T14:28:00Z">
        <w:r w:rsidR="00F70C1D">
          <w:rPr>
            <w:lang w:val="en-US"/>
          </w:rPr>
          <w:t>,</w:t>
        </w:r>
      </w:ins>
      <w:r>
        <w:rPr>
          <w:lang w:val="en-US"/>
        </w:rPr>
        <w:t xml:space="preserve"> such as health-related problems</w:t>
      </w:r>
      <w:ins w:id="117" w:author="Moaz Uddin" w:date="2023-08-20T14:28:00Z">
        <w:r w:rsidR="00F70C1D">
          <w:rPr>
            <w:lang w:val="en-US"/>
          </w:rPr>
          <w:t>,</w:t>
        </w:r>
      </w:ins>
      <w:r>
        <w:rPr>
          <w:lang w:val="en-US"/>
        </w:rPr>
        <w:t xml:space="preserve"> but smart planning between work and exercise can alleviate the problems of sleep. Considering the argument above, individuals who keep themselves productive with good sleep may find the light at the end of the tunnel. </w:t>
      </w:r>
    </w:p>
    <w:p w14:paraId="0EBA8FF1" w14:textId="77777777" w:rsidR="00732B75" w:rsidRDefault="00732B75"/>
    <w:p w14:paraId="7AE4BED7" w14:textId="77777777" w:rsidR="00732B75" w:rsidRDefault="00732B75"/>
    <w:sectPr w:rsidR="00732B7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Moaz Uddin" w:date="2023-08-20T13:49:00Z" w:initials="MU">
    <w:p w14:paraId="014997E1" w14:textId="77777777" w:rsidR="004F569E" w:rsidRDefault="004F569E" w:rsidP="00871E50">
      <w:pPr>
        <w:pStyle w:val="CommentText"/>
      </w:pPr>
      <w:r>
        <w:rPr>
          <w:rStyle w:val="CommentReference"/>
        </w:rPr>
        <w:annotationRef/>
      </w:r>
      <w:r>
        <w:t xml:space="preserve">Now you are transitioning from (1) explaining the benefits to (2) describing some possible disadvantages. Make this clear in the first sentence. You wrote 'On the other side…', I thought you were talking about the other side of the mountain. </w:t>
      </w:r>
      <w:r>
        <w:br/>
      </w:r>
      <w:r>
        <w:br/>
        <w:t>I am adding a suggested first sentence.</w:t>
      </w:r>
    </w:p>
  </w:comment>
  <w:comment w:id="25" w:author="Moaz Uddin" w:date="2023-08-20T13:54:00Z" w:initials="MU">
    <w:p w14:paraId="72AB281D" w14:textId="77777777" w:rsidR="004F569E" w:rsidRDefault="004F569E">
      <w:pPr>
        <w:pStyle w:val="CommentText"/>
      </w:pPr>
      <w:r>
        <w:rPr>
          <w:rStyle w:val="CommentReference"/>
        </w:rPr>
        <w:annotationRef/>
      </w:r>
      <w:r>
        <w:t>This is where you are transitioning from (2) describing some possible disadvantages, to (3) say whether you would like to go camping…</w:t>
      </w:r>
      <w:r>
        <w:br/>
      </w:r>
      <w:r>
        <w:br/>
        <w:t xml:space="preserve">I think the prompt is asking you whether you want to join your friend on this camping trip he is making. </w:t>
      </w:r>
    </w:p>
    <w:p w14:paraId="2B2EDEB7" w14:textId="77777777" w:rsidR="004F569E" w:rsidRDefault="004F569E">
      <w:pPr>
        <w:pStyle w:val="CommentText"/>
      </w:pPr>
    </w:p>
    <w:p w14:paraId="3503ABBE" w14:textId="77777777" w:rsidR="004F569E" w:rsidRDefault="004F569E" w:rsidP="006B74BE">
      <w:pPr>
        <w:pStyle w:val="CommentText"/>
      </w:pPr>
      <w:r>
        <w:t xml:space="preserve">You should add more substance here and make it sound friendly. I am adding a few lines for you to consider. </w:t>
      </w:r>
    </w:p>
  </w:comment>
  <w:comment w:id="53" w:author="Moaz Uddin" w:date="2023-08-20T14:04:00Z" w:initials="MU">
    <w:p w14:paraId="4DCE3809" w14:textId="77777777" w:rsidR="00F70C1D" w:rsidRDefault="00F70C1D" w:rsidP="003C4C76">
      <w:pPr>
        <w:pStyle w:val="CommentText"/>
      </w:pPr>
      <w:r>
        <w:rPr>
          <w:rStyle w:val="CommentReference"/>
        </w:rPr>
        <w:annotationRef/>
      </w:r>
      <w:r>
        <w:t xml:space="preserve">Trying to simplify the language here. Wherever you can simplify the language, you will get better marks. They like short and simple sentences that get the point across efficiently. </w:t>
      </w:r>
    </w:p>
  </w:comment>
  <w:comment w:id="56" w:author="Moaz Uddin" w:date="2023-08-20T14:04:00Z" w:initials="MU">
    <w:p w14:paraId="29CDFDBE" w14:textId="77777777" w:rsidR="00F70C1D" w:rsidRDefault="00F70C1D" w:rsidP="00C128FA">
      <w:pPr>
        <w:pStyle w:val="CommentText"/>
      </w:pPr>
      <w:r>
        <w:rPr>
          <w:rStyle w:val="CommentReference"/>
        </w:rPr>
        <w:annotationRef/>
      </w:r>
      <w:r>
        <w:t>I don't understand what this means. Can you make it a simpler sentence or just delete it. The rest of the paragraph stands okay without it too</w:t>
      </w:r>
    </w:p>
  </w:comment>
  <w:comment w:id="57" w:author="Moaz Uddin" w:date="2023-08-20T14:05:00Z" w:initials="MU">
    <w:p w14:paraId="214B96BA" w14:textId="77777777" w:rsidR="00F70C1D" w:rsidRDefault="00F70C1D" w:rsidP="00D460D2">
      <w:pPr>
        <w:pStyle w:val="CommentText"/>
      </w:pPr>
      <w:r>
        <w:rPr>
          <w:rStyle w:val="CommentReference"/>
        </w:rPr>
        <w:annotationRef/>
      </w:r>
      <w:r>
        <w:t>This should be present tense. So taking the d out</w:t>
      </w:r>
    </w:p>
  </w:comment>
  <w:comment w:id="67" w:author="Moaz Uddin" w:date="2023-08-20T14:07:00Z" w:initials="MU">
    <w:p w14:paraId="04FF5034" w14:textId="77777777" w:rsidR="00F70C1D" w:rsidRDefault="00F70C1D" w:rsidP="009D1CFF">
      <w:pPr>
        <w:pStyle w:val="CommentText"/>
      </w:pPr>
      <w:r>
        <w:rPr>
          <w:rStyle w:val="CommentReference"/>
        </w:rPr>
        <w:annotationRef/>
      </w:r>
      <w:r>
        <w:t>Taking these words out because they are unnecessary and don't fit here</w:t>
      </w:r>
    </w:p>
  </w:comment>
  <w:comment w:id="70" w:author="Moaz Uddin" w:date="2023-08-20T14:09:00Z" w:initials="MU">
    <w:p w14:paraId="210B111A" w14:textId="77777777" w:rsidR="00F70C1D" w:rsidRDefault="00F70C1D">
      <w:pPr>
        <w:pStyle w:val="CommentText"/>
      </w:pPr>
      <w:r>
        <w:rPr>
          <w:rStyle w:val="CommentReference"/>
        </w:rPr>
        <w:annotationRef/>
      </w:r>
      <w:r>
        <w:t xml:space="preserve">Replaced your first line with this one to make the transition from books to dramas smoother. </w:t>
      </w:r>
    </w:p>
    <w:p w14:paraId="409BDC40" w14:textId="77777777" w:rsidR="00F70C1D" w:rsidRDefault="00F70C1D">
      <w:pPr>
        <w:pStyle w:val="CommentText"/>
      </w:pPr>
    </w:p>
    <w:p w14:paraId="0400253F" w14:textId="77777777" w:rsidR="00F70C1D" w:rsidRDefault="00F70C1D" w:rsidP="00FC2078">
      <w:pPr>
        <w:pStyle w:val="CommentText"/>
      </w:pPr>
      <w:r>
        <w:t>I think you should always look at your transition lines again after you end your essay and see if you can make it simpler and more direct.</w:t>
      </w:r>
    </w:p>
  </w:comment>
  <w:comment w:id="73" w:author="Moaz Uddin" w:date="2023-08-20T14:10:00Z" w:initials="MU">
    <w:p w14:paraId="24059E70" w14:textId="77777777" w:rsidR="00F70C1D" w:rsidRDefault="00F70C1D" w:rsidP="00B415F9">
      <w:pPr>
        <w:pStyle w:val="CommentText"/>
      </w:pPr>
      <w:r>
        <w:rPr>
          <w:rStyle w:val="CommentReference"/>
        </w:rPr>
        <w:annotationRef/>
      </w:r>
      <w:r>
        <w:t>A in addition shouldn't be capital here because its not the first word of the sentence. First word is 'In'  here</w:t>
      </w:r>
    </w:p>
  </w:comment>
  <w:comment w:id="76" w:author="Moaz Uddin" w:date="2023-08-20T14:11:00Z" w:initials="MU">
    <w:p w14:paraId="144F853A" w14:textId="77777777" w:rsidR="00F70C1D" w:rsidRDefault="00F70C1D" w:rsidP="009402AB">
      <w:pPr>
        <w:pStyle w:val="CommentText"/>
      </w:pPr>
      <w:r>
        <w:rPr>
          <w:rStyle w:val="CommentReference"/>
        </w:rPr>
        <w:annotationRef/>
      </w:r>
      <w:r>
        <w:t xml:space="preserve">Present tense. Keep it consistent throughout. </w:t>
      </w:r>
    </w:p>
  </w:comment>
  <w:comment w:id="102" w:author="Moaz Uddin" w:date="2023-08-20T14:26:00Z" w:initials="MU">
    <w:p w14:paraId="1016A2EF" w14:textId="77777777" w:rsidR="00F70C1D" w:rsidRDefault="00F70C1D" w:rsidP="009A6036">
      <w:pPr>
        <w:pStyle w:val="CommentText"/>
      </w:pPr>
      <w:r>
        <w:rPr>
          <w:rStyle w:val="CommentReference"/>
        </w:rPr>
        <w:annotationRef/>
      </w:r>
      <w:r>
        <w:t xml:space="preserve">I don't understand this line. If you are trying to say that people are sleeping less because they are working more (for a higher standard of living), you can replace it with something like this: </w:t>
      </w:r>
      <w:r>
        <w:br/>
      </w:r>
      <w:r>
        <w:br/>
        <w:t>Individuals across the world report working longer hours. While they do so to increase their material standard of living, it has adverse effects on their health.</w:t>
      </w:r>
    </w:p>
  </w:comment>
  <w:comment w:id="110" w:author="Moaz Uddin" w:date="2023-08-20T14:27:00Z" w:initials="MU">
    <w:p w14:paraId="7FF2126E" w14:textId="77777777" w:rsidR="00F70C1D" w:rsidRDefault="00F70C1D" w:rsidP="00CD5D13">
      <w:pPr>
        <w:pStyle w:val="CommentText"/>
      </w:pPr>
      <w:r>
        <w:rPr>
          <w:rStyle w:val="CommentReference"/>
        </w:rPr>
        <w:annotationRef/>
      </w:r>
      <w:r>
        <w:t>Either use significant OR 25%. Choose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4997E1" w15:done="0"/>
  <w15:commentEx w15:paraId="3503ABBE" w15:done="0"/>
  <w15:commentEx w15:paraId="4DCE3809" w15:done="0"/>
  <w15:commentEx w15:paraId="29CDFDBE" w15:done="0"/>
  <w15:commentEx w15:paraId="214B96BA" w15:done="0"/>
  <w15:commentEx w15:paraId="04FF5034" w15:done="0"/>
  <w15:commentEx w15:paraId="0400253F" w15:done="0"/>
  <w15:commentEx w15:paraId="24059E70" w15:done="0"/>
  <w15:commentEx w15:paraId="144F853A" w15:done="0"/>
  <w15:commentEx w15:paraId="1016A2EF" w15:done="0"/>
  <w15:commentEx w15:paraId="7FF212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C9886" w16cex:dateUtc="2023-08-20T18:49:00Z"/>
  <w16cex:commentExtensible w16cex:durableId="288C9993" w16cex:dateUtc="2023-08-20T18:54:00Z"/>
  <w16cex:commentExtensible w16cex:durableId="288C9BD2" w16cex:dateUtc="2023-08-20T19:04:00Z"/>
  <w16cex:commentExtensible w16cex:durableId="288C9C0B" w16cex:dateUtc="2023-08-20T19:04:00Z"/>
  <w16cex:commentExtensible w16cex:durableId="288C9C32" w16cex:dateUtc="2023-08-20T19:05:00Z"/>
  <w16cex:commentExtensible w16cex:durableId="288C9C9E" w16cex:dateUtc="2023-08-20T19:07:00Z"/>
  <w16cex:commentExtensible w16cex:durableId="288C9D2C" w16cex:dateUtc="2023-08-20T19:09:00Z"/>
  <w16cex:commentExtensible w16cex:durableId="288C9D6F" w16cex:dateUtc="2023-08-20T19:10:00Z"/>
  <w16cex:commentExtensible w16cex:durableId="288C9D8A" w16cex:dateUtc="2023-08-20T19:11:00Z"/>
  <w16cex:commentExtensible w16cex:durableId="288CA105" w16cex:dateUtc="2023-08-20T19:26:00Z"/>
  <w16cex:commentExtensible w16cex:durableId="288CA150" w16cex:dateUtc="2023-08-20T19: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4997E1" w16cid:durableId="288C9886"/>
  <w16cid:commentId w16cid:paraId="3503ABBE" w16cid:durableId="288C9993"/>
  <w16cid:commentId w16cid:paraId="4DCE3809" w16cid:durableId="288C9BD2"/>
  <w16cid:commentId w16cid:paraId="29CDFDBE" w16cid:durableId="288C9C0B"/>
  <w16cid:commentId w16cid:paraId="214B96BA" w16cid:durableId="288C9C32"/>
  <w16cid:commentId w16cid:paraId="04FF5034" w16cid:durableId="288C9C9E"/>
  <w16cid:commentId w16cid:paraId="0400253F" w16cid:durableId="288C9D2C"/>
  <w16cid:commentId w16cid:paraId="24059E70" w16cid:durableId="288C9D6F"/>
  <w16cid:commentId w16cid:paraId="144F853A" w16cid:durableId="288C9D8A"/>
  <w16cid:commentId w16cid:paraId="1016A2EF" w16cid:durableId="288CA105"/>
  <w16cid:commentId w16cid:paraId="7FF2126E" w16cid:durableId="288CA1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az Uddin">
    <w15:presenceInfo w15:providerId="AD" w15:userId="S::MUddin@gpisd.net::9a32f9c6-83ae-4a3e-ba50-41c6bbdf60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wNjA3sLQwsTAzNDdU0lEKTi0uzszPAykwrAUA/YwFWSwAAAA="/>
  </w:docVars>
  <w:rsids>
    <w:rsidRoot w:val="00732B75"/>
    <w:rsid w:val="004F569E"/>
    <w:rsid w:val="00732B75"/>
    <w:rsid w:val="00AA2EDA"/>
    <w:rsid w:val="00C24544"/>
    <w:rsid w:val="00F70C1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B9FC0"/>
  <w15:chartTrackingRefBased/>
  <w15:docId w15:val="{33484CDB-F8F8-4D09-ABE3-0996ABEF9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B75"/>
  </w:style>
  <w:style w:type="paragraph" w:styleId="Heading1">
    <w:name w:val="heading 1"/>
    <w:basedOn w:val="Normal"/>
    <w:next w:val="Normal"/>
    <w:link w:val="Heading1Char"/>
    <w:uiPriority w:val="9"/>
    <w:qFormat/>
    <w:rsid w:val="00732B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B75"/>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4F569E"/>
    <w:pPr>
      <w:spacing w:after="0" w:line="240" w:lineRule="auto"/>
    </w:pPr>
  </w:style>
  <w:style w:type="character" w:styleId="CommentReference">
    <w:name w:val="annotation reference"/>
    <w:basedOn w:val="DefaultParagraphFont"/>
    <w:uiPriority w:val="99"/>
    <w:semiHidden/>
    <w:unhideWhenUsed/>
    <w:rsid w:val="004F569E"/>
    <w:rPr>
      <w:sz w:val="16"/>
      <w:szCs w:val="16"/>
    </w:rPr>
  </w:style>
  <w:style w:type="paragraph" w:styleId="CommentText">
    <w:name w:val="annotation text"/>
    <w:basedOn w:val="Normal"/>
    <w:link w:val="CommentTextChar"/>
    <w:uiPriority w:val="99"/>
    <w:unhideWhenUsed/>
    <w:rsid w:val="004F569E"/>
    <w:pPr>
      <w:spacing w:line="240" w:lineRule="auto"/>
    </w:pPr>
    <w:rPr>
      <w:sz w:val="20"/>
      <w:szCs w:val="20"/>
    </w:rPr>
  </w:style>
  <w:style w:type="character" w:customStyle="1" w:styleId="CommentTextChar">
    <w:name w:val="Comment Text Char"/>
    <w:basedOn w:val="DefaultParagraphFont"/>
    <w:link w:val="CommentText"/>
    <w:uiPriority w:val="99"/>
    <w:rsid w:val="004F569E"/>
    <w:rPr>
      <w:sz w:val="20"/>
      <w:szCs w:val="20"/>
    </w:rPr>
  </w:style>
  <w:style w:type="paragraph" w:styleId="CommentSubject">
    <w:name w:val="annotation subject"/>
    <w:basedOn w:val="CommentText"/>
    <w:next w:val="CommentText"/>
    <w:link w:val="CommentSubjectChar"/>
    <w:uiPriority w:val="99"/>
    <w:semiHidden/>
    <w:unhideWhenUsed/>
    <w:rsid w:val="004F569E"/>
    <w:rPr>
      <w:b/>
      <w:bCs/>
    </w:rPr>
  </w:style>
  <w:style w:type="character" w:customStyle="1" w:styleId="CommentSubjectChar">
    <w:name w:val="Comment Subject Char"/>
    <w:basedOn w:val="CommentTextChar"/>
    <w:link w:val="CommentSubject"/>
    <w:uiPriority w:val="99"/>
    <w:semiHidden/>
    <w:rsid w:val="004F56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1074</Words>
  <Characters>6122</Characters>
  <Application>Microsoft Office Word</Application>
  <DocSecurity>0</DocSecurity>
  <Lines>51</Lines>
  <Paragraphs>14</Paragraphs>
  <ScaleCrop>false</ScaleCrop>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Sameed Tariq</dc:creator>
  <cp:keywords/>
  <dc:description/>
  <cp:lastModifiedBy>Moaz Uddin</cp:lastModifiedBy>
  <cp:revision>3</cp:revision>
  <dcterms:created xsi:type="dcterms:W3CDTF">2023-08-09T04:49:00Z</dcterms:created>
  <dcterms:modified xsi:type="dcterms:W3CDTF">2023-08-20T19:28:00Z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ff097d32-0349-4da0-a868-eb7127576aba</vt:lpwstr>
  </property>
</Properties>
</file>